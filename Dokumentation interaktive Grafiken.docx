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4"/>
      </w:tblGrid>
      <w:tr w:rsidR="00167BB7" w:rsidRPr="001F36E6" w:rsidTr="000C0DB7">
        <w:trPr>
          <w:trHeight w:val="1077"/>
        </w:trPr>
        <w:tc>
          <w:tcPr>
            <w:tcW w:w="9494" w:type="dxa"/>
            <w:shd w:val="clear" w:color="auto" w:fill="auto"/>
          </w:tcPr>
          <w:p w:rsidR="00167BB7" w:rsidRPr="001F36E6" w:rsidRDefault="00F34712" w:rsidP="004F745F">
            <w:pPr>
              <w:pStyle w:val="Formulartitel"/>
              <w:spacing w:before="0" w:after="0"/>
              <w:rPr>
                <w:sz w:val="28"/>
              </w:rPr>
            </w:pPr>
            <w:r>
              <w:rPr>
                <w:sz w:val="28"/>
              </w:rPr>
              <w:t>Handbuch interaktiver Grafiken in der Fachstelle Statistik</w:t>
            </w:r>
          </w:p>
        </w:tc>
      </w:tr>
      <w:tr w:rsidR="00167BB7" w:rsidTr="000C0DB7">
        <w:trPr>
          <w:trHeight w:val="3175"/>
        </w:trPr>
        <w:tc>
          <w:tcPr>
            <w:tcW w:w="9494" w:type="dxa"/>
            <w:shd w:val="clear" w:color="auto" w:fill="auto"/>
          </w:tcPr>
          <w:p w:rsidR="00167BB7" w:rsidRDefault="00167BB7" w:rsidP="004F745F">
            <w:pPr>
              <w:spacing w:before="0" w:after="0"/>
            </w:pPr>
          </w:p>
        </w:tc>
      </w:tr>
      <w:tr w:rsidR="00167BB7" w:rsidTr="000C0DB7">
        <w:trPr>
          <w:trHeight w:val="454"/>
        </w:trPr>
        <w:tc>
          <w:tcPr>
            <w:tcW w:w="9494" w:type="dxa"/>
            <w:shd w:val="clear" w:color="auto" w:fill="auto"/>
          </w:tcPr>
          <w:p w:rsidR="00167BB7" w:rsidRDefault="00167BB7" w:rsidP="004F745F">
            <w:pPr>
              <w:spacing w:before="0" w:after="0"/>
            </w:pPr>
          </w:p>
        </w:tc>
      </w:tr>
    </w:tbl>
    <w:p w:rsidR="00167BB7" w:rsidRDefault="00167BB7" w:rsidP="004F745F">
      <w:pPr>
        <w:spacing w:before="0" w:after="0"/>
      </w:pPr>
    </w:p>
    <w:p w:rsidR="00BA335C" w:rsidRDefault="00BA335C" w:rsidP="004F745F">
      <w:pPr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F34712" w:rsidRDefault="00F34712" w:rsidP="004F745F">
      <w:pPr>
        <w:pStyle w:val="Betreff"/>
        <w:spacing w:before="0" w:after="0"/>
      </w:pPr>
    </w:p>
    <w:p w:rsidR="009B68CD" w:rsidRDefault="009B68CD" w:rsidP="004F745F">
      <w:pPr>
        <w:pStyle w:val="Betreff"/>
        <w:spacing w:before="0" w:after="0"/>
      </w:pPr>
    </w:p>
    <w:p w:rsidR="00167BB7" w:rsidRDefault="00167BB7" w:rsidP="004F745F">
      <w:pPr>
        <w:pStyle w:val="Betreff"/>
        <w:spacing w:before="0" w:after="0"/>
      </w:pPr>
      <w:r>
        <w:t>Impressum</w:t>
      </w:r>
    </w:p>
    <w:p w:rsidR="00167BB7" w:rsidRDefault="00167BB7" w:rsidP="004F745F">
      <w:pPr>
        <w:spacing w:before="0" w:after="0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9"/>
        <w:gridCol w:w="454"/>
        <w:gridCol w:w="4423"/>
      </w:tblGrid>
      <w:tr w:rsidR="00167BB7" w:rsidTr="000C0DB7">
        <w:tc>
          <w:tcPr>
            <w:tcW w:w="4479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479"/>
            </w:tblGrid>
            <w:tr w:rsidR="00167BB7">
              <w:tc>
                <w:tcPr>
                  <w:tcW w:w="4479" w:type="dxa"/>
                  <w:tcBorders>
                    <w:top w:val="single" w:sz="2" w:space="0" w:color="auto"/>
                    <w:bottom w:val="single" w:sz="2" w:space="0" w:color="auto"/>
                  </w:tcBorders>
                </w:tcPr>
                <w:p w:rsidR="00167BB7" w:rsidRDefault="00F34712" w:rsidP="004F745F">
                  <w:pPr>
                    <w:pStyle w:val="Verantwortlicher"/>
                    <w:spacing w:before="0" w:after="0"/>
                  </w:pPr>
                  <w:r>
                    <w:t>Programmierung und Dokumentation</w:t>
                  </w:r>
                </w:p>
                <w:p w:rsidR="00167BB7" w:rsidRDefault="00167BB7" w:rsidP="004F745F">
                  <w:pPr>
                    <w:spacing w:before="0" w:after="0"/>
                  </w:pPr>
                  <w:r>
                    <w:t>Res Marti</w:t>
                  </w:r>
                  <w:r w:rsidR="00CF3CB3">
                    <w:t xml:space="preserve"> / </w:t>
                  </w:r>
                  <w:r w:rsidR="00D77FE8">
                    <w:t>v</w:t>
                  </w:r>
                  <w:r w:rsidR="00AD64BD">
                    <w:t>2</w:t>
                  </w:r>
                  <w:r w:rsidR="00D77FE8">
                    <w:t xml:space="preserve">.0 / </w:t>
                  </w:r>
                  <w:r w:rsidR="00AD64BD">
                    <w:t>28</w:t>
                  </w:r>
                  <w:r w:rsidR="00D77FE8">
                    <w:t>.</w:t>
                  </w:r>
                  <w:r w:rsidR="00AD64BD">
                    <w:t>03</w:t>
                  </w:r>
                  <w:r w:rsidR="00D77FE8">
                    <w:t>.201</w:t>
                  </w:r>
                  <w:r w:rsidR="00AD64BD">
                    <w:t>8</w:t>
                  </w:r>
                </w:p>
                <w:p w:rsidR="00167BB7" w:rsidRDefault="00167BB7" w:rsidP="004F745F">
                  <w:pPr>
                    <w:spacing w:before="0" w:after="0"/>
                  </w:pPr>
                </w:p>
              </w:tc>
            </w:tr>
          </w:tbl>
          <w:p w:rsidR="00167BB7" w:rsidRPr="006E2FDB" w:rsidRDefault="00167BB7" w:rsidP="004F745F">
            <w:pPr>
              <w:spacing w:before="0" w:after="0"/>
            </w:pPr>
          </w:p>
        </w:tc>
        <w:tc>
          <w:tcPr>
            <w:tcW w:w="454" w:type="dxa"/>
            <w:shd w:val="clear" w:color="auto" w:fill="auto"/>
          </w:tcPr>
          <w:p w:rsidR="00167BB7" w:rsidRDefault="00167BB7" w:rsidP="004F745F">
            <w:pPr>
              <w:pStyle w:val="Verantwortlicher"/>
              <w:spacing w:before="0" w:after="0"/>
            </w:pPr>
          </w:p>
        </w:tc>
        <w:tc>
          <w:tcPr>
            <w:tcW w:w="4423" w:type="dxa"/>
            <w:shd w:val="clear" w:color="auto" w:fill="auto"/>
          </w:tcPr>
          <w:p w:rsidR="00167BB7" w:rsidRPr="006E2FDB" w:rsidRDefault="00167BB7" w:rsidP="004F745F">
            <w:pPr>
              <w:spacing w:before="0" w:after="0"/>
            </w:pPr>
          </w:p>
        </w:tc>
      </w:tr>
    </w:tbl>
    <w:p w:rsidR="00167BB7" w:rsidRDefault="00167BB7" w:rsidP="000C0DB7">
      <w:pPr>
        <w:pStyle w:val="Betreff"/>
      </w:pPr>
      <w:r>
        <w:br w:type="page"/>
      </w:r>
      <w:r>
        <w:lastRenderedPageBreak/>
        <w:t>Inhalt</w:t>
      </w:r>
    </w:p>
    <w:p w:rsidR="00ED4A44" w:rsidRDefault="00167BB7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500745461" w:history="1">
        <w:r w:rsidR="00ED4A44" w:rsidRPr="008559BE">
          <w:rPr>
            <w:rStyle w:val="Hyperlink"/>
            <w:noProof/>
          </w:rPr>
          <w:t>1.</w:t>
        </w:r>
        <w:r w:rsidR="00ED4A44"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Voraussetzungen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_Toc500745461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3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AD64BD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hyperlink w:anchor="_Toc500745462" w:history="1">
        <w:r w:rsidR="00ED4A44" w:rsidRPr="008559BE">
          <w:rPr>
            <w:rStyle w:val="Hyperlink"/>
            <w:noProof/>
          </w:rPr>
          <w:t>2.</w:t>
        </w:r>
        <w:r w:rsidR="00ED4A44"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Struktur der Statistik Zug spezifischen Bibliotheken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_Toc500745462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4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AD64BD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hyperlink w:anchor="_Toc500745463" w:history="1">
        <w:r w:rsidR="00ED4A44" w:rsidRPr="008559BE">
          <w:rPr>
            <w:rStyle w:val="Hyperlink"/>
            <w:noProof/>
          </w:rPr>
          <w:t>3.</w:t>
        </w:r>
        <w:r w:rsidR="00ED4A44"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Verwendung der Bibliotheken im CMS des Kantons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_Toc500745463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5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AD64BD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hyperlink w:anchor="_Toc500745464" w:history="1">
        <w:r w:rsidR="00ED4A44" w:rsidRPr="008559BE">
          <w:rPr>
            <w:rStyle w:val="Hyperlink"/>
            <w:noProof/>
          </w:rPr>
          <w:t>4.</w:t>
        </w:r>
        <w:r w:rsidR="00ED4A44"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Übersicht zu den Grafiktypen und Argumenten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_Toc500745464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7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AD64BD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hyperlink w:anchor="_Toc500745465" w:history="1">
        <w:r w:rsidR="00ED4A44" w:rsidRPr="008559BE">
          <w:rPr>
            <w:rStyle w:val="Hyperlink"/>
            <w:noProof/>
          </w:rPr>
          <w:t>5.</w:t>
        </w:r>
        <w:r w:rsidR="00ED4A44"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Grafikspezifische Konfigurationsoptionen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_Toc500745465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10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AD64BD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66" w:history="1">
        <w:r w:rsidR="00ED4A44" w:rsidRPr="008559BE">
          <w:rPr>
            <w:rStyle w:val="Hyperlink"/>
            <w:noProof/>
          </w:rPr>
          <w:t>5.1.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stat_zg_bar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_Toc500745466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10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AD64BD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67" w:history="1">
        <w:r w:rsidR="00ED4A44" w:rsidRPr="008559BE">
          <w:rPr>
            <w:rStyle w:val="Hyperlink"/>
            <w:noProof/>
          </w:rPr>
          <w:t>5.2.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stat_zg_groupedbar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_Toc500745467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11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AD64BD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68" w:history="1">
        <w:r w:rsidR="00ED4A44" w:rsidRPr="008559BE">
          <w:rPr>
            <w:rStyle w:val="Hyperlink"/>
            <w:noProof/>
          </w:rPr>
          <w:t>5.3.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stat_zg_stackedbar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_Toc500745468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12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AD64BD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69" w:history="1">
        <w:r w:rsidR="00ED4A44" w:rsidRPr="008559BE">
          <w:rPr>
            <w:rStyle w:val="Hyperlink"/>
            <w:noProof/>
          </w:rPr>
          <w:t>5.4.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stat_zg_row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_Toc500745469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13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AD64BD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0" w:history="1">
        <w:r w:rsidR="00ED4A44" w:rsidRPr="008559BE">
          <w:rPr>
            <w:rStyle w:val="Hyperlink"/>
            <w:noProof/>
          </w:rPr>
          <w:t>5.5.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stat_zg_line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_Toc500745470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14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AD64BD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1" w:history="1">
        <w:r w:rsidR="00ED4A44" w:rsidRPr="008559BE">
          <w:rPr>
            <w:rStyle w:val="Hyperlink"/>
            <w:noProof/>
          </w:rPr>
          <w:t>5.6.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stat_zg_dualline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_Toc500745471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15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AD64BD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2" w:history="1">
        <w:r w:rsidR="00ED4A44" w:rsidRPr="008559BE">
          <w:rPr>
            <w:rStyle w:val="Hyperlink"/>
            <w:noProof/>
          </w:rPr>
          <w:t>5.7.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stat_zg_stackedline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_Toc500745472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16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AD64BD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3" w:history="1">
        <w:r w:rsidR="00ED4A44" w:rsidRPr="008559BE">
          <w:rPr>
            <w:rStyle w:val="Hyperlink"/>
            <w:noProof/>
          </w:rPr>
          <w:t>5.8.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stat_zg_multiline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_Toc500745473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17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AD64BD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4" w:history="1">
        <w:r w:rsidR="00ED4A44" w:rsidRPr="008559BE">
          <w:rPr>
            <w:rStyle w:val="Hyperlink"/>
            <w:noProof/>
          </w:rPr>
          <w:t>5.9.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stat_zg_pie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_Toc500745474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18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AD64BD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5" w:history="1">
        <w:r w:rsidR="00ED4A44" w:rsidRPr="008559BE">
          <w:rPr>
            <w:rStyle w:val="Hyperlink"/>
            <w:noProof/>
          </w:rPr>
          <w:t>5.10.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stat_zg_semipie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_Toc500745475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20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AD64BD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6" w:history="1">
        <w:r w:rsidR="00ED4A44" w:rsidRPr="008559BE">
          <w:rPr>
            <w:rStyle w:val="Hyperlink"/>
            <w:noProof/>
          </w:rPr>
          <w:t>5.11.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stat_zg_choropleth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_Toc500745476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21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AD64BD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7" w:history="1">
        <w:r w:rsidR="00ED4A44" w:rsidRPr="008559BE">
          <w:rPr>
            <w:rStyle w:val="Hyperlink"/>
            <w:noProof/>
          </w:rPr>
          <w:t>5.12.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stat_zg_migrationmap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_Toc500745477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21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AD64BD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78" w:history="1">
        <w:r w:rsidR="00ED4A44" w:rsidRPr="008559BE">
          <w:rPr>
            <w:rStyle w:val="Hyperlink"/>
            <w:noProof/>
          </w:rPr>
          <w:t>5.13.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stat_zg_sankey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_Toc500745478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21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AD64BD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hyperlink w:anchor="_Toc500745479" w:history="1">
        <w:r w:rsidR="00ED4A44" w:rsidRPr="008559BE">
          <w:rPr>
            <w:rStyle w:val="Hyperlink"/>
            <w:noProof/>
          </w:rPr>
          <w:t>6.</w:t>
        </w:r>
        <w:r w:rsidR="00ED4A44"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Struktur der Daten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_Toc500745479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23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AD64BD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80" w:history="1">
        <w:r w:rsidR="00ED4A44" w:rsidRPr="008559BE">
          <w:rPr>
            <w:rStyle w:val="Hyperlink"/>
            <w:noProof/>
          </w:rPr>
          <w:t>6.1.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Die Metaangaben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_Toc500745480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23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AD64BD">
      <w:pPr>
        <w:pStyle w:val="Verzeichnis2"/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hyperlink w:anchor="_Toc500745481" w:history="1">
        <w:r w:rsidR="00ED4A44" w:rsidRPr="008559BE">
          <w:rPr>
            <w:rStyle w:val="Hyperlink"/>
            <w:noProof/>
          </w:rPr>
          <w:t>6.2.</w:t>
        </w:r>
        <w:r w:rsidR="00ED4A44">
          <w:rPr>
            <w:rFonts w:asciiTheme="minorHAnsi" w:eastAsiaTheme="minorEastAsia" w:hAnsiTheme="minorHAnsi" w:cstheme="minorBidi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Die eigentlichen Daten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_Toc500745481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24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AD64BD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hyperlink w:anchor="_Toc500745482" w:history="1">
        <w:r w:rsidR="00ED4A44" w:rsidRPr="008559BE">
          <w:rPr>
            <w:rStyle w:val="Hyperlink"/>
            <w:noProof/>
          </w:rPr>
          <w:t>7.</w:t>
        </w:r>
        <w:r w:rsidR="00ED4A44"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Erweiterungsmöglichkeiten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_Toc500745482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25</w:t>
        </w:r>
        <w:r w:rsidR="00ED4A44">
          <w:rPr>
            <w:noProof/>
            <w:webHidden/>
          </w:rPr>
          <w:fldChar w:fldCharType="end"/>
        </w:r>
      </w:hyperlink>
    </w:p>
    <w:p w:rsidR="00ED4A44" w:rsidRDefault="00AD64BD">
      <w:pPr>
        <w:pStyle w:val="Verzeichnis1"/>
        <w:rPr>
          <w:rFonts w:asciiTheme="minorHAnsi" w:eastAsiaTheme="minorEastAsia" w:hAnsiTheme="minorHAnsi" w:cstheme="minorBidi"/>
          <w:b w:val="0"/>
          <w:noProof/>
          <w:spacing w:val="0"/>
          <w:sz w:val="22"/>
          <w:szCs w:val="22"/>
        </w:rPr>
      </w:pPr>
      <w:hyperlink w:anchor="_Toc500745483" w:history="1">
        <w:r w:rsidR="00ED4A44" w:rsidRPr="008559BE">
          <w:rPr>
            <w:rStyle w:val="Hyperlink"/>
            <w:noProof/>
          </w:rPr>
          <w:t>8.</w:t>
        </w:r>
        <w:r w:rsidR="00ED4A44">
          <w:rPr>
            <w:rFonts w:asciiTheme="minorHAnsi" w:eastAsiaTheme="minorEastAsia" w:hAnsiTheme="minorHAnsi" w:cstheme="minorBidi"/>
            <w:b w:val="0"/>
            <w:noProof/>
            <w:spacing w:val="0"/>
            <w:sz w:val="22"/>
            <w:szCs w:val="22"/>
          </w:rPr>
          <w:tab/>
        </w:r>
        <w:r w:rsidR="00ED4A44" w:rsidRPr="008559BE">
          <w:rPr>
            <w:rStyle w:val="Hyperlink"/>
            <w:noProof/>
          </w:rPr>
          <w:t>Todos per 7.12.2017</w:t>
        </w:r>
        <w:r w:rsidR="00ED4A44">
          <w:rPr>
            <w:noProof/>
            <w:webHidden/>
          </w:rPr>
          <w:tab/>
        </w:r>
        <w:r w:rsidR="00ED4A44">
          <w:rPr>
            <w:noProof/>
            <w:webHidden/>
          </w:rPr>
          <w:fldChar w:fldCharType="begin"/>
        </w:r>
        <w:r w:rsidR="00ED4A44">
          <w:rPr>
            <w:noProof/>
            <w:webHidden/>
          </w:rPr>
          <w:instrText xml:space="preserve"> PAGEREF _Toc500745483 \h </w:instrText>
        </w:r>
        <w:r w:rsidR="00ED4A44">
          <w:rPr>
            <w:noProof/>
            <w:webHidden/>
          </w:rPr>
        </w:r>
        <w:r w:rsidR="00ED4A44">
          <w:rPr>
            <w:noProof/>
            <w:webHidden/>
          </w:rPr>
          <w:fldChar w:fldCharType="separate"/>
        </w:r>
        <w:r w:rsidR="00ED4A44">
          <w:rPr>
            <w:noProof/>
            <w:webHidden/>
          </w:rPr>
          <w:t>25</w:t>
        </w:r>
        <w:r w:rsidR="00ED4A44">
          <w:rPr>
            <w:noProof/>
            <w:webHidden/>
          </w:rPr>
          <w:fldChar w:fldCharType="end"/>
        </w:r>
      </w:hyperlink>
    </w:p>
    <w:p w:rsidR="00167BB7" w:rsidRDefault="00167BB7" w:rsidP="00ED4A44">
      <w:pPr>
        <w:pStyle w:val="Verzeichnis1"/>
      </w:pPr>
      <w:r>
        <w:fldChar w:fldCharType="end"/>
      </w:r>
    </w:p>
    <w:p w:rsidR="00662313" w:rsidRPr="00167BB7" w:rsidRDefault="00167BB7" w:rsidP="00167BB7">
      <w:pPr>
        <w:pStyle w:val="berschrift1"/>
      </w:pPr>
      <w:del w:id="0" w:author="Simon Villiger" w:date="2017-12-07T11:13:00Z">
        <w:r w:rsidDel="00D77FE8">
          <w:br w:type="page"/>
        </w:r>
      </w:del>
      <w:bookmarkStart w:id="1" w:name="_Toc500745461"/>
      <w:r w:rsidR="00F34712">
        <w:lastRenderedPageBreak/>
        <w:t>Voraussetzungen</w:t>
      </w:r>
      <w:bookmarkEnd w:id="1"/>
    </w:p>
    <w:p w:rsidR="00F34712" w:rsidRDefault="007D21CB" w:rsidP="00592BE7">
      <w:r>
        <w:t xml:space="preserve">Alle verwendeten Tools basieren auf der benutzerseitigen Programmiersprache </w:t>
      </w:r>
      <w:proofErr w:type="spellStart"/>
      <w:r>
        <w:t>Javascript</w:t>
      </w:r>
      <w:proofErr w:type="spellEnd"/>
      <w:r>
        <w:t xml:space="preserve">. </w:t>
      </w:r>
      <w:r w:rsidR="00F34712">
        <w:t>Die interaktiven Grafiken auf der Webseite der Fachstelle Statistik basieren im Wesentlichen auf D3.js</w:t>
      </w:r>
      <w:r>
        <w:t xml:space="preserve">, einer datenspezifischen </w:t>
      </w:r>
      <w:proofErr w:type="spellStart"/>
      <w:r>
        <w:t>Javascript</w:t>
      </w:r>
      <w:proofErr w:type="spellEnd"/>
      <w:r>
        <w:t>-Bibliothek</w:t>
      </w:r>
      <w:r w:rsidR="00F34712">
        <w:t>. Zusätzlich werden noch einige Helferbibl</w:t>
      </w:r>
      <w:r w:rsidR="00F34712">
        <w:t>i</w:t>
      </w:r>
      <w:r w:rsidR="00F34712">
        <w:t xml:space="preserve">otheken (ebenfalls in </w:t>
      </w:r>
      <w:proofErr w:type="spellStart"/>
      <w:r w:rsidR="00F34712">
        <w:t>Javascript</w:t>
      </w:r>
      <w:proofErr w:type="spellEnd"/>
      <w:r w:rsidR="00F34712">
        <w:t xml:space="preserve">) angewiesen: </w:t>
      </w:r>
    </w:p>
    <w:p w:rsidR="00F34712" w:rsidRDefault="00F34712" w:rsidP="00F34712">
      <w:pPr>
        <w:pStyle w:val="Listenabsatz"/>
        <w:numPr>
          <w:ilvl w:val="0"/>
          <w:numId w:val="9"/>
        </w:numPr>
      </w:pPr>
      <w:r>
        <w:t>crossfilter.js und dc.js ermöglichen den Umgang (zum Beispiel Filtern) auch mit grossen Datensätzen.</w:t>
      </w:r>
    </w:p>
    <w:p w:rsidR="00F34712" w:rsidRDefault="00F34712" w:rsidP="00F34712">
      <w:pPr>
        <w:pStyle w:val="Listenabsatz"/>
        <w:numPr>
          <w:ilvl w:val="0"/>
          <w:numId w:val="9"/>
        </w:numPr>
      </w:pPr>
      <w:r>
        <w:t xml:space="preserve">Für die </w:t>
      </w:r>
      <w:proofErr w:type="spellStart"/>
      <w:r>
        <w:t>mouse-over</w:t>
      </w:r>
      <w:proofErr w:type="spellEnd"/>
      <w:r>
        <w:t xml:space="preserve"> </w:t>
      </w:r>
      <w:proofErr w:type="spellStart"/>
      <w:r>
        <w:t>tooltips</w:t>
      </w:r>
      <w:proofErr w:type="spellEnd"/>
      <w:r>
        <w:t xml:space="preserve"> wird d3 mit d3-tips erweitert.</w:t>
      </w:r>
    </w:p>
    <w:p w:rsidR="00F34712" w:rsidRDefault="00F34712" w:rsidP="00F34712">
      <w:pPr>
        <w:pStyle w:val="Listenabsatz"/>
        <w:numPr>
          <w:ilvl w:val="0"/>
          <w:numId w:val="9"/>
        </w:numPr>
      </w:pPr>
      <w:r>
        <w:t>Für Karten wird d3.js mit d3-geo-projections.js erweitert.</w:t>
      </w:r>
    </w:p>
    <w:p w:rsidR="00962897" w:rsidRDefault="00F34712" w:rsidP="00F34712">
      <w:pPr>
        <w:pStyle w:val="Listenabsatz"/>
        <w:numPr>
          <w:ilvl w:val="0"/>
          <w:numId w:val="9"/>
        </w:numPr>
      </w:pPr>
      <w:r>
        <w:t xml:space="preserve">Für </w:t>
      </w:r>
      <w:proofErr w:type="spellStart"/>
      <w:r>
        <w:t>sankey</w:t>
      </w:r>
      <w:proofErr w:type="spellEnd"/>
      <w:r>
        <w:t>-charts (Flussdiagramme) wird d3.js mit sankey.js erweitert.</w:t>
      </w:r>
    </w:p>
    <w:p w:rsidR="00F34712" w:rsidRDefault="00F34712" w:rsidP="00F34712">
      <w:pPr>
        <w:pStyle w:val="Listenabsatz"/>
        <w:numPr>
          <w:ilvl w:val="0"/>
          <w:numId w:val="9"/>
        </w:numPr>
      </w:pPr>
      <w:r>
        <w:t>Mit FileSaver.js werden wenn nötig Downloads angeboten</w:t>
      </w:r>
    </w:p>
    <w:p w:rsidR="00F34712" w:rsidRDefault="00F34712" w:rsidP="00F34712">
      <w:pPr>
        <w:pStyle w:val="Listenabsatz"/>
        <w:numPr>
          <w:ilvl w:val="0"/>
          <w:numId w:val="9"/>
        </w:numPr>
      </w:pPr>
      <w:r>
        <w:t>Mit datatables.js werden Tabellen mit Daten dargestellt und können heruntergeladen werden.</w:t>
      </w:r>
      <w:r w:rsidR="00362C0A">
        <w:t xml:space="preserve"> datatables.js wurde leicht angepasst um die Excel-Exports unseren Bedürfni</w:t>
      </w:r>
      <w:r w:rsidR="00362C0A">
        <w:t>s</w:t>
      </w:r>
      <w:r w:rsidR="00362C0A">
        <w:t>sen anzupassen.</w:t>
      </w:r>
    </w:p>
    <w:p w:rsidR="00F34712" w:rsidRDefault="00F34712" w:rsidP="00F34712">
      <w:pPr>
        <w:pStyle w:val="Listenabsatz"/>
        <w:numPr>
          <w:ilvl w:val="0"/>
          <w:numId w:val="9"/>
        </w:numPr>
      </w:pPr>
      <w:r>
        <w:t>Für den Kantonsvergleich wird das Auswahlmenü für die Kennzahl mit jquery.slinky.js erstellt.</w:t>
      </w:r>
    </w:p>
    <w:p w:rsidR="007900AA" w:rsidRDefault="007900AA" w:rsidP="007900AA">
      <w:r>
        <w:t>d3.js crossfilter.js, dc.js, d3-tip.js, filesaver.js und datatables.js werden von der Statistik Zug spezifischen globalen Bibliothek geladen die anderen Bibliotheken müssen nach Bedarf gel</w:t>
      </w:r>
      <w:r>
        <w:t>a</w:t>
      </w:r>
      <w:r>
        <w:t>den werden.</w:t>
      </w:r>
    </w:p>
    <w:p w:rsidR="007900AA" w:rsidRDefault="007900AA" w:rsidP="007900AA">
      <w:r>
        <w:t>Von den Statistik Zug spezifischen Bibliotheken wird auch jquery.js benötig, diese Bibliothek wird aber bereits vom CMS des Kantons zur Verfügung gestellt und muss deshalb nicht spez</w:t>
      </w:r>
      <w:r>
        <w:t>i</w:t>
      </w:r>
      <w:r>
        <w:t>fisch geladen werden.</w:t>
      </w:r>
    </w:p>
    <w:p w:rsidR="00362C0A" w:rsidRDefault="00362C0A" w:rsidP="007900AA">
      <w:r>
        <w:t xml:space="preserve">Für die gestalterischen Aspekte der Grafiken und Tabellen gibt es noch zwei </w:t>
      </w:r>
      <w:proofErr w:type="spellStart"/>
      <w:r>
        <w:t>css</w:t>
      </w:r>
      <w:proofErr w:type="spellEnd"/>
      <w:r>
        <w:t>-files: Zum e</w:t>
      </w:r>
      <w:r>
        <w:t>i</w:t>
      </w:r>
      <w:r>
        <w:t>nen statistik.css für die Grafiken und zum anderen datatables.css für die Tabellen. Diese be</w:t>
      </w:r>
      <w:r>
        <w:t>i</w:t>
      </w:r>
      <w:r>
        <w:t>den Stylesheets werden ebenfalls von der globalen Bibliothek bereits geladen.</w:t>
      </w:r>
    </w:p>
    <w:p w:rsidR="00D04025" w:rsidRDefault="00D04025" w:rsidP="00D04025">
      <w:pPr>
        <w:pStyle w:val="berschrift2"/>
      </w:pPr>
      <w:r>
        <w:t>SFTP-Zugang</w:t>
      </w:r>
    </w:p>
    <w:p w:rsidR="00D04025" w:rsidRDefault="00D04025" w:rsidP="00D04025">
      <w:pPr>
        <w:pStyle w:val="Textkrper"/>
      </w:pPr>
      <w:r>
        <w:t xml:space="preserve">Sowohl die </w:t>
      </w:r>
      <w:proofErr w:type="spellStart"/>
      <w:r>
        <w:t>Javascript</w:t>
      </w:r>
      <w:proofErr w:type="spellEnd"/>
      <w:r>
        <w:t>-Libraries als auch die Daten werden mittels eines extra für uns eing</w:t>
      </w:r>
      <w:r>
        <w:t>e</w:t>
      </w:r>
      <w:r>
        <w:t xml:space="preserve">richteten SFTP-Zugangs auf die beiden Webserver (izug und web) geschrieben. Der Zugang ist nur von den Arbeitsplätzen der Fachstelle Statistik möglich (IP-Filter) und zur Authentifizierung wird eine Schlüsseldatei benötigt. Eine Kopie der Schlüsseldateien ist unter </w:t>
      </w:r>
      <w:r w:rsidRPr="00D04025">
        <w:t>O:\Statistik\Fachanwendungen\Schlüsseldateien</w:t>
      </w:r>
      <w:r>
        <w:t xml:space="preserve"> abgelegt.</w:t>
      </w:r>
    </w:p>
    <w:p w:rsidR="00D04025" w:rsidRDefault="00D04025" w:rsidP="00D04025">
      <w:pPr>
        <w:pStyle w:val="Textkrper"/>
      </w:pPr>
      <w:r>
        <w:t xml:space="preserve">Benutzername: </w:t>
      </w:r>
      <w:proofErr w:type="spellStart"/>
      <w:r w:rsidRPr="00D04025">
        <w:t>ftstatistik</w:t>
      </w:r>
      <w:proofErr w:type="spellEnd"/>
    </w:p>
    <w:p w:rsidR="00D04025" w:rsidRDefault="00D04025" w:rsidP="00D04025">
      <w:pPr>
        <w:pStyle w:val="Textkrper"/>
      </w:pPr>
      <w:r>
        <w:t>Server:</w:t>
      </w:r>
    </w:p>
    <w:p w:rsidR="00D04025" w:rsidRDefault="00D04025" w:rsidP="00D04025">
      <w:pPr>
        <w:pStyle w:val="Textkrper"/>
        <w:numPr>
          <w:ilvl w:val="0"/>
          <w:numId w:val="9"/>
        </w:numPr>
      </w:pPr>
      <w:r>
        <w:t xml:space="preserve">izug: </w:t>
      </w:r>
      <w:r w:rsidRPr="00D04025">
        <w:t>10.11.112.69</w:t>
      </w:r>
    </w:p>
    <w:p w:rsidR="0064297E" w:rsidRDefault="00D04025" w:rsidP="0064297E">
      <w:pPr>
        <w:pStyle w:val="Textkrper"/>
        <w:numPr>
          <w:ilvl w:val="0"/>
          <w:numId w:val="9"/>
        </w:numPr>
      </w:pPr>
      <w:r>
        <w:t xml:space="preserve">web: </w:t>
      </w:r>
      <w:r w:rsidR="0064297E" w:rsidRPr="0064297E">
        <w:t>www.zg.ch</w:t>
      </w:r>
    </w:p>
    <w:p w:rsidR="0064297E" w:rsidRDefault="0064297E" w:rsidP="0064297E">
      <w:pPr>
        <w:pStyle w:val="Textkrper"/>
      </w:pPr>
      <w:r>
        <w:lastRenderedPageBreak/>
        <w:t xml:space="preserve">Die hochgeladenen Daten sind anschliessend unter </w:t>
      </w:r>
      <w:hyperlink r:id="rId9" w:history="1">
        <w:r w:rsidRPr="00D37A11">
          <w:rPr>
            <w:rStyle w:val="Hyperlink"/>
          </w:rPr>
          <w:t>https://www.zg.ch/behoerden/baudirektion/statistikfachstelle/daten/</w:t>
        </w:r>
      </w:hyperlink>
      <w:r>
        <w:t xml:space="preserve"> resp. </w:t>
      </w:r>
      <w:hyperlink r:id="rId10" w:history="1">
        <w:r w:rsidR="00305AF1" w:rsidRPr="00D37A11">
          <w:rPr>
            <w:rStyle w:val="Hyperlink"/>
          </w:rPr>
          <w:t>https://izug.zg.ch/web/behoerden/baudirektion/statistikfachstelle/daten/</w:t>
        </w:r>
      </w:hyperlink>
      <w:r w:rsidR="00305AF1">
        <w:t xml:space="preserve"> öffentlich zugänglich.</w:t>
      </w:r>
    </w:p>
    <w:p w:rsidR="004A499F" w:rsidRDefault="004A499F">
      <w:pPr>
        <w:spacing w:before="0" w:after="0" w:line="240" w:lineRule="auto"/>
        <w:rPr>
          <w:rFonts w:cs="Arial"/>
          <w:b/>
          <w:bCs/>
        </w:rPr>
      </w:pPr>
      <w:r>
        <w:br w:type="page"/>
      </w:r>
    </w:p>
    <w:p w:rsidR="007900AA" w:rsidRDefault="007900AA" w:rsidP="007900AA">
      <w:pPr>
        <w:pStyle w:val="berschrift1"/>
      </w:pPr>
      <w:bookmarkStart w:id="2" w:name="_Toc500745462"/>
      <w:r>
        <w:lastRenderedPageBreak/>
        <w:t>Struktur der Statisti</w:t>
      </w:r>
      <w:r w:rsidR="00362C0A">
        <w:t>k Zug spezifischen Bibliotheken</w:t>
      </w:r>
      <w:bookmarkEnd w:id="2"/>
    </w:p>
    <w:p w:rsidR="007900AA" w:rsidRDefault="007900AA" w:rsidP="007900AA">
      <w:pPr>
        <w:pStyle w:val="Textkrper"/>
      </w:pPr>
      <w:r>
        <w:t>Für die Bedürfnisse der Fachstelle Statistik wurde ein Set an fachstellenspezifischen Biblioth</w:t>
      </w:r>
      <w:r>
        <w:t>e</w:t>
      </w:r>
      <w:r>
        <w:t>ken erstellt.</w:t>
      </w:r>
    </w:p>
    <w:p w:rsidR="007900AA" w:rsidRDefault="007900AA" w:rsidP="007900AA">
      <w:pPr>
        <w:pStyle w:val="Textkrper"/>
      </w:pPr>
      <w:r>
        <w:t>stat_zg_generals.js ist Voraussetzun</w:t>
      </w:r>
      <w:r w:rsidR="00782FD4">
        <w:t>g für alle anderen Bibliotheken. Damit werden die allg</w:t>
      </w:r>
      <w:r w:rsidR="00782FD4">
        <w:t>e</w:t>
      </w:r>
      <w:r w:rsidR="00782FD4">
        <w:t>mein benötigen Voraussetzungen geladen (siehe oben) und die Objekte zur Speicherung der Grafiken und Grafikattribute erstellt.</w:t>
      </w:r>
      <w:r w:rsidR="007C7144">
        <w:t xml:space="preserve"> Daneben werden einige allgemeingültige Variablen (zum Beispiel das Farbschema) und einige allgemeingültige Funktionen (zum Beispiel zum Grafi</w:t>
      </w:r>
      <w:r w:rsidR="007C7144">
        <w:t>k</w:t>
      </w:r>
      <w:r w:rsidR="007C7144">
        <w:t>download) definiert. stat_zg_generals.js muss immer geladen werden bevor eine Grafikspezif</w:t>
      </w:r>
      <w:r w:rsidR="007C7144">
        <w:t>i</w:t>
      </w:r>
      <w:r w:rsidR="007C7144">
        <w:t>sche Bibliothek geladen wird.</w:t>
      </w:r>
    </w:p>
    <w:p w:rsidR="007C7144" w:rsidRDefault="007C7144" w:rsidP="007900AA">
      <w:pPr>
        <w:pStyle w:val="Textkrper"/>
      </w:pPr>
      <w:r>
        <w:t>Die folgenden grafikspezifischen Bibliotheken gibt es aktuell: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4"/>
        <w:gridCol w:w="6320"/>
      </w:tblGrid>
      <w:tr w:rsidR="007C7144" w:rsidTr="007C7144">
        <w:tc>
          <w:tcPr>
            <w:tcW w:w="2694" w:type="dxa"/>
          </w:tcPr>
          <w:p w:rsidR="007C7144" w:rsidRDefault="007C7144" w:rsidP="007900AA">
            <w:pPr>
              <w:pStyle w:val="Textkrper"/>
            </w:pPr>
            <w:r>
              <w:t>stat_zg_bar.js</w:t>
            </w:r>
          </w:p>
        </w:tc>
        <w:tc>
          <w:tcPr>
            <w:tcW w:w="6320" w:type="dxa"/>
          </w:tcPr>
          <w:p w:rsidR="007C7144" w:rsidRDefault="007C7144" w:rsidP="003D3EA5">
            <w:pPr>
              <w:pStyle w:val="Textkrper"/>
            </w:pPr>
            <w:r>
              <w:t xml:space="preserve">Einfaches </w:t>
            </w:r>
            <w:r w:rsidR="003D3EA5">
              <w:t>Säulen</w:t>
            </w:r>
            <w:r>
              <w:t>diagram</w:t>
            </w:r>
          </w:p>
        </w:tc>
      </w:tr>
      <w:tr w:rsidR="003D3EA5" w:rsidTr="002C5BDF">
        <w:tc>
          <w:tcPr>
            <w:tcW w:w="2694" w:type="dxa"/>
          </w:tcPr>
          <w:p w:rsidR="003D3EA5" w:rsidRDefault="003D3EA5" w:rsidP="00737A2B">
            <w:pPr>
              <w:pStyle w:val="Textkrper"/>
            </w:pPr>
            <w:r>
              <w:t>stat_zg_grou</w:t>
            </w:r>
            <w:r w:rsidR="00737A2B">
              <w:t>p</w:t>
            </w:r>
            <w:r>
              <w:t>edbar.js</w:t>
            </w:r>
          </w:p>
        </w:tc>
        <w:tc>
          <w:tcPr>
            <w:tcW w:w="6320" w:type="dxa"/>
          </w:tcPr>
          <w:p w:rsidR="003D3EA5" w:rsidRDefault="003D3EA5" w:rsidP="002C5BDF">
            <w:pPr>
              <w:pStyle w:val="Textkrper"/>
            </w:pPr>
            <w:r>
              <w:t>Säulendiagramm mit gruppierten Balken</w:t>
            </w:r>
          </w:p>
        </w:tc>
      </w:tr>
      <w:tr w:rsidR="00362C0A" w:rsidTr="002C5BDF">
        <w:tc>
          <w:tcPr>
            <w:tcW w:w="2694" w:type="dxa"/>
          </w:tcPr>
          <w:p w:rsidR="00362C0A" w:rsidRDefault="00362C0A" w:rsidP="002C5BDF">
            <w:pPr>
              <w:pStyle w:val="Textkrper"/>
            </w:pPr>
            <w:r>
              <w:t>stat_zg_stackedbar.js</w:t>
            </w:r>
          </w:p>
        </w:tc>
        <w:tc>
          <w:tcPr>
            <w:tcW w:w="6320" w:type="dxa"/>
          </w:tcPr>
          <w:p w:rsidR="00362C0A" w:rsidRDefault="00362C0A" w:rsidP="002C5BDF">
            <w:pPr>
              <w:pStyle w:val="Textkrper"/>
            </w:pPr>
            <w:r>
              <w:t>Säulendiagramm mit gestapelten Säulen</w:t>
            </w:r>
          </w:p>
        </w:tc>
      </w:tr>
      <w:tr w:rsidR="00362C0A" w:rsidTr="002C5BDF">
        <w:tc>
          <w:tcPr>
            <w:tcW w:w="2694" w:type="dxa"/>
          </w:tcPr>
          <w:p w:rsidR="00362C0A" w:rsidRDefault="00362C0A" w:rsidP="002C5BDF">
            <w:pPr>
              <w:pStyle w:val="Textkrper"/>
            </w:pPr>
            <w:r>
              <w:t>stat_zg_row.js</w:t>
            </w:r>
          </w:p>
        </w:tc>
        <w:tc>
          <w:tcPr>
            <w:tcW w:w="6320" w:type="dxa"/>
          </w:tcPr>
          <w:p w:rsidR="00362C0A" w:rsidRDefault="00362C0A" w:rsidP="002C5BDF">
            <w:pPr>
              <w:pStyle w:val="Textkrper"/>
            </w:pPr>
            <w:r>
              <w:t>Balkendiagramm (horizontal)</w:t>
            </w:r>
          </w:p>
        </w:tc>
      </w:tr>
      <w:tr w:rsidR="003D3EA5" w:rsidTr="002C5BDF">
        <w:tc>
          <w:tcPr>
            <w:tcW w:w="2694" w:type="dxa"/>
          </w:tcPr>
          <w:p w:rsidR="003D3EA5" w:rsidRDefault="00362C0A" w:rsidP="002C5BDF">
            <w:pPr>
              <w:pStyle w:val="Textkrper"/>
            </w:pPr>
            <w:r>
              <w:t>s</w:t>
            </w:r>
            <w:r w:rsidR="003D3EA5">
              <w:t>tat_zg_line.js</w:t>
            </w:r>
          </w:p>
        </w:tc>
        <w:tc>
          <w:tcPr>
            <w:tcW w:w="6320" w:type="dxa"/>
          </w:tcPr>
          <w:p w:rsidR="003D3EA5" w:rsidRDefault="003D3EA5" w:rsidP="002C5BDF">
            <w:pPr>
              <w:pStyle w:val="Textkrper"/>
            </w:pPr>
            <w:r>
              <w:t>Einfaches Liniendiagramm</w:t>
            </w:r>
          </w:p>
        </w:tc>
      </w:tr>
      <w:tr w:rsidR="007C7144" w:rsidTr="007C7144">
        <w:tc>
          <w:tcPr>
            <w:tcW w:w="2694" w:type="dxa"/>
          </w:tcPr>
          <w:p w:rsidR="007C7144" w:rsidRPr="007C7144" w:rsidRDefault="007C7144" w:rsidP="007900AA">
            <w:pPr>
              <w:pStyle w:val="Textkrper"/>
            </w:pPr>
            <w:r>
              <w:t>stat_zg_dualline.js</w:t>
            </w:r>
          </w:p>
        </w:tc>
        <w:tc>
          <w:tcPr>
            <w:tcW w:w="6320" w:type="dxa"/>
          </w:tcPr>
          <w:p w:rsidR="007C7144" w:rsidRDefault="007C7144" w:rsidP="007900AA">
            <w:pPr>
              <w:pStyle w:val="Textkrper"/>
            </w:pPr>
            <w:r>
              <w:t>Liniendiagramm mit zwei Linien auf zwei unterschiedlichen Skalen</w:t>
            </w:r>
          </w:p>
        </w:tc>
      </w:tr>
      <w:tr w:rsidR="00362C0A" w:rsidTr="002C5BDF">
        <w:tc>
          <w:tcPr>
            <w:tcW w:w="2694" w:type="dxa"/>
          </w:tcPr>
          <w:p w:rsidR="00362C0A" w:rsidRDefault="00362C0A" w:rsidP="002C5BDF">
            <w:pPr>
              <w:pStyle w:val="Textkrper"/>
            </w:pPr>
            <w:r>
              <w:t>stat_zg_stackedline.js</w:t>
            </w:r>
          </w:p>
        </w:tc>
        <w:tc>
          <w:tcPr>
            <w:tcW w:w="6320" w:type="dxa"/>
          </w:tcPr>
          <w:p w:rsidR="00362C0A" w:rsidRDefault="00362C0A" w:rsidP="002C5BDF">
            <w:pPr>
              <w:pStyle w:val="Textkrper"/>
            </w:pPr>
            <w:r>
              <w:t>Liniendiagramm mit gestapelten Linien</w:t>
            </w:r>
          </w:p>
        </w:tc>
      </w:tr>
      <w:tr w:rsidR="00362C0A" w:rsidTr="002C5BDF">
        <w:tc>
          <w:tcPr>
            <w:tcW w:w="2694" w:type="dxa"/>
          </w:tcPr>
          <w:p w:rsidR="00362C0A" w:rsidRDefault="00362C0A" w:rsidP="002C5BDF">
            <w:pPr>
              <w:pStyle w:val="Textkrper"/>
            </w:pPr>
            <w:r>
              <w:t>stat_zg_multiline.js</w:t>
            </w:r>
          </w:p>
        </w:tc>
        <w:tc>
          <w:tcPr>
            <w:tcW w:w="6320" w:type="dxa"/>
          </w:tcPr>
          <w:p w:rsidR="00362C0A" w:rsidRDefault="00362C0A" w:rsidP="002C5BDF">
            <w:pPr>
              <w:pStyle w:val="Textkrper"/>
            </w:pPr>
            <w:r>
              <w:t>Liniendiagramm mit mehreren unabhängigen Linien (eine Skala)</w:t>
            </w:r>
          </w:p>
        </w:tc>
      </w:tr>
      <w:tr w:rsidR="00362C0A" w:rsidTr="002C5BDF">
        <w:tc>
          <w:tcPr>
            <w:tcW w:w="2694" w:type="dxa"/>
          </w:tcPr>
          <w:p w:rsidR="00362C0A" w:rsidRDefault="00362C0A" w:rsidP="002C5BDF">
            <w:pPr>
              <w:pStyle w:val="Textkrper"/>
            </w:pPr>
            <w:r>
              <w:t>stat_zg_pie.js</w:t>
            </w:r>
          </w:p>
        </w:tc>
        <w:tc>
          <w:tcPr>
            <w:tcW w:w="6320" w:type="dxa"/>
          </w:tcPr>
          <w:p w:rsidR="00362C0A" w:rsidRDefault="00362C0A" w:rsidP="002C5BDF">
            <w:pPr>
              <w:pStyle w:val="Textkrper"/>
            </w:pPr>
            <w:r>
              <w:t>Kuchendiagramm</w:t>
            </w:r>
          </w:p>
        </w:tc>
      </w:tr>
      <w:tr w:rsidR="00362C0A" w:rsidTr="002C5BDF">
        <w:tc>
          <w:tcPr>
            <w:tcW w:w="2694" w:type="dxa"/>
          </w:tcPr>
          <w:p w:rsidR="00362C0A" w:rsidRDefault="00362C0A" w:rsidP="002C5BDF">
            <w:pPr>
              <w:pStyle w:val="Textkrper"/>
            </w:pPr>
            <w:r>
              <w:t>stat_zg_semipie.js</w:t>
            </w:r>
          </w:p>
        </w:tc>
        <w:tc>
          <w:tcPr>
            <w:tcW w:w="6320" w:type="dxa"/>
          </w:tcPr>
          <w:p w:rsidR="00362C0A" w:rsidRDefault="00362C0A" w:rsidP="002C5BDF">
            <w:pPr>
              <w:pStyle w:val="Textkrper"/>
            </w:pPr>
            <w:r>
              <w:t>Halbes Kuchendiagramm (für Wahlen)</w:t>
            </w:r>
          </w:p>
        </w:tc>
      </w:tr>
      <w:tr w:rsidR="003D3EA5" w:rsidTr="002C5BDF">
        <w:tc>
          <w:tcPr>
            <w:tcW w:w="2694" w:type="dxa"/>
          </w:tcPr>
          <w:p w:rsidR="003D3EA5" w:rsidRDefault="003D3EA5" w:rsidP="002C5BDF">
            <w:pPr>
              <w:pStyle w:val="Textkrper"/>
            </w:pPr>
            <w:r w:rsidRPr="007C7144">
              <w:t>stat_zg_choropleth.js</w:t>
            </w:r>
          </w:p>
        </w:tc>
        <w:tc>
          <w:tcPr>
            <w:tcW w:w="6320" w:type="dxa"/>
          </w:tcPr>
          <w:p w:rsidR="003D3EA5" w:rsidRDefault="003D3EA5" w:rsidP="002C5BDF">
            <w:pPr>
              <w:pStyle w:val="Textkrper"/>
            </w:pPr>
            <w:proofErr w:type="spellStart"/>
            <w:r>
              <w:t>Choropleth</w:t>
            </w:r>
            <w:proofErr w:type="spellEnd"/>
            <w:r>
              <w:t xml:space="preserve"> Diagramm der ganzen Schweiz mit allen Kantonen</w:t>
            </w:r>
          </w:p>
        </w:tc>
      </w:tr>
      <w:tr w:rsidR="003D3EA5" w:rsidTr="002C5BDF">
        <w:tc>
          <w:tcPr>
            <w:tcW w:w="2694" w:type="dxa"/>
          </w:tcPr>
          <w:p w:rsidR="003D3EA5" w:rsidRPr="007C7144" w:rsidRDefault="003D3EA5" w:rsidP="002C5BDF">
            <w:pPr>
              <w:pStyle w:val="Textkrper"/>
            </w:pPr>
            <w:r>
              <w:t>stat_zg_migrationmap.js</w:t>
            </w:r>
          </w:p>
        </w:tc>
        <w:tc>
          <w:tcPr>
            <w:tcW w:w="6320" w:type="dxa"/>
          </w:tcPr>
          <w:p w:rsidR="003D3EA5" w:rsidRDefault="003D3EA5" w:rsidP="002C5BDF">
            <w:pPr>
              <w:pStyle w:val="Textkrper"/>
            </w:pPr>
            <w:r>
              <w:t>Wanderungskarte Kanton Zug und Nachbarn</w:t>
            </w:r>
          </w:p>
        </w:tc>
      </w:tr>
      <w:tr w:rsidR="003D3EA5" w:rsidTr="002C5BDF">
        <w:tc>
          <w:tcPr>
            <w:tcW w:w="2694" w:type="dxa"/>
          </w:tcPr>
          <w:p w:rsidR="003D3EA5" w:rsidRDefault="00362C0A" w:rsidP="002C5BDF">
            <w:pPr>
              <w:pStyle w:val="Textkrper"/>
            </w:pPr>
            <w:r>
              <w:t>s</w:t>
            </w:r>
            <w:r w:rsidR="003D3EA5">
              <w:t>tat_zg_sankey.js</w:t>
            </w:r>
          </w:p>
        </w:tc>
        <w:tc>
          <w:tcPr>
            <w:tcW w:w="6320" w:type="dxa"/>
          </w:tcPr>
          <w:p w:rsidR="003D3EA5" w:rsidRDefault="00362C0A" w:rsidP="002C5BDF">
            <w:pPr>
              <w:pStyle w:val="Textkrper"/>
            </w:pPr>
            <w:r>
              <w:t>Flussdiagram</w:t>
            </w:r>
          </w:p>
        </w:tc>
      </w:tr>
    </w:tbl>
    <w:p w:rsidR="004A499F" w:rsidRDefault="004A499F" w:rsidP="00ED4A44"/>
    <w:p w:rsidR="004A499F" w:rsidRDefault="004A499F">
      <w:pPr>
        <w:spacing w:before="0" w:after="0" w:line="240" w:lineRule="auto"/>
        <w:rPr>
          <w:rFonts w:cs="Arial"/>
          <w:b/>
          <w:bCs/>
        </w:rPr>
      </w:pPr>
      <w:r>
        <w:br w:type="page"/>
      </w:r>
    </w:p>
    <w:p w:rsidR="007C7144" w:rsidRDefault="00737A2B" w:rsidP="00362C0A">
      <w:pPr>
        <w:pStyle w:val="berschrift1"/>
      </w:pPr>
      <w:bookmarkStart w:id="3" w:name="_Toc500745463"/>
      <w:r w:rsidRPr="009E04E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130A4B" wp14:editId="407EAA06">
            <wp:simplePos x="0" y="0"/>
            <wp:positionH relativeFrom="column">
              <wp:posOffset>4893310</wp:posOffset>
            </wp:positionH>
            <wp:positionV relativeFrom="paragraph">
              <wp:posOffset>250190</wp:posOffset>
            </wp:positionV>
            <wp:extent cx="714375" cy="990600"/>
            <wp:effectExtent l="0" t="0" r="9525" b="0"/>
            <wp:wrapSquare wrapText="bothSides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C0A">
        <w:t>Verwendung der Bibliotheken im CMS des Kantons</w:t>
      </w:r>
      <w:bookmarkEnd w:id="3"/>
    </w:p>
    <w:p w:rsidR="00362C0A" w:rsidRDefault="00362C0A" w:rsidP="00362C0A">
      <w:pPr>
        <w:pStyle w:val="Textkrper"/>
      </w:pPr>
      <w:r>
        <w:t>Im CMS des Kantons müssen Grafiken über den Baustein "HTML-Block" eing</w:t>
      </w:r>
      <w:r>
        <w:t>e</w:t>
      </w:r>
      <w:r>
        <w:t xml:space="preserve">fügt werden. </w:t>
      </w:r>
      <w:r w:rsidR="009E04EC">
        <w:t xml:space="preserve">Dieser Baustein ermöglicht es direkt HTML-Code und eben auch </w:t>
      </w:r>
      <w:proofErr w:type="spellStart"/>
      <w:r w:rsidR="009E04EC">
        <w:t>Javascript</w:t>
      </w:r>
      <w:proofErr w:type="spellEnd"/>
      <w:r w:rsidR="009E04EC">
        <w:t>-Code in die Seite einzubauen. Im entsprechend Textfeld kann der nötige Code erfasst werden.</w:t>
      </w:r>
    </w:p>
    <w:p w:rsidR="009E04EC" w:rsidRDefault="009E04EC" w:rsidP="00362C0A">
      <w:pPr>
        <w:pStyle w:val="Textkrper"/>
      </w:pPr>
      <w:r>
        <w:t xml:space="preserve">Der nötige Code hat folgende grundlegende </w:t>
      </w:r>
      <w:proofErr w:type="spellStart"/>
      <w:r>
        <w:t>Stuktur</w:t>
      </w:r>
      <w:proofErr w:type="spellEnd"/>
      <w:r w:rsidR="0096424E">
        <w:t xml:space="preserve"> mit drei Blöcken</w:t>
      </w:r>
      <w:r>
        <w:t>:</w:t>
      </w:r>
    </w:p>
    <w:p w:rsidR="0096424E" w:rsidRDefault="0096424E" w:rsidP="0096424E">
      <w:pPr>
        <w:pStyle w:val="Textkrper"/>
        <w:numPr>
          <w:ilvl w:val="0"/>
          <w:numId w:val="10"/>
        </w:numPr>
      </w:pPr>
      <w:r>
        <w:t>Laden der nötigen Bibliotheken:</w:t>
      </w:r>
    </w:p>
    <w:p w:rsidR="009E04EC" w:rsidRDefault="009E04EC" w:rsidP="00996212">
      <w:pPr>
        <w:pStyle w:val="Code"/>
      </w:pPr>
      <w:r>
        <w:t>&lt;</w:t>
      </w:r>
      <w:proofErr w:type="spellStart"/>
      <w:r>
        <w:t>script</w:t>
      </w:r>
      <w:proofErr w:type="spellEnd"/>
      <w:r>
        <w:t xml:space="preserve">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src="/behoerden/baudirektion/statistikfachstelle/</w:t>
      </w:r>
      <w:r w:rsidR="00AD64BD">
        <w:t>daten</w:t>
      </w:r>
      <w:r>
        <w:t>/j</w:t>
      </w:r>
      <w:r w:rsidR="00AD64BD">
        <w:t>s</w:t>
      </w:r>
      <w:r>
        <w:t>/stat_zg_generals.js"&gt;&lt;/script&gt;</w:t>
      </w:r>
    </w:p>
    <w:p w:rsidR="0096424E" w:rsidRDefault="009E04EC" w:rsidP="00996212">
      <w:pPr>
        <w:pStyle w:val="Code"/>
      </w:pPr>
      <w:r>
        <w:t>&lt;</w:t>
      </w:r>
      <w:proofErr w:type="spellStart"/>
      <w:r>
        <w:t>script</w:t>
      </w:r>
      <w:proofErr w:type="spellEnd"/>
      <w:r>
        <w:t xml:space="preserve"> type="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 src="/behoerden/baudirektion/statistikfachstelle/</w:t>
      </w:r>
      <w:r w:rsidR="00AD64BD">
        <w:t>daten</w:t>
      </w:r>
      <w:r>
        <w:t>/j</w:t>
      </w:r>
      <w:r w:rsidR="00AD64BD">
        <w:t>s/stat_zg_bar.js</w:t>
      </w:r>
      <w:r>
        <w:t>"&gt;&lt;/script&gt;</w:t>
      </w:r>
    </w:p>
    <w:p w:rsidR="0096424E" w:rsidRDefault="0096424E" w:rsidP="0096424E">
      <w:r>
        <w:t xml:space="preserve">Im Block 1 müssen die notwendigen Bibliotheken geladen werden. In den meisten Fällen </w:t>
      </w:r>
      <w:r w:rsidR="004A499F">
        <w:t>sind</w:t>
      </w:r>
      <w:r>
        <w:t xml:space="preserve"> dies stat_zg_generals.js und eine grafikspezifische Bibliothek.</w:t>
      </w:r>
      <w:r w:rsidR="004A499F">
        <w:t xml:space="preserve"> stats_zg_general.js muss nur einmal pro Seite geladen werden.</w:t>
      </w:r>
    </w:p>
    <w:p w:rsidR="009E04EC" w:rsidRDefault="0096424E" w:rsidP="0096424E">
      <w:pPr>
        <w:pStyle w:val="Listenabsatz"/>
        <w:numPr>
          <w:ilvl w:val="0"/>
          <w:numId w:val="10"/>
        </w:numPr>
      </w:pPr>
      <w:r>
        <w:t>HTML-Container für Chart und Metainformationen definieren:</w:t>
      </w:r>
    </w:p>
    <w:p w:rsidR="009E04EC" w:rsidRPr="00F86178" w:rsidRDefault="009E04EC" w:rsidP="00996212">
      <w:pPr>
        <w:pStyle w:val="Code"/>
      </w:pPr>
      <w:r w:rsidRPr="00F86178">
        <w:t xml:space="preserve">&lt;div </w:t>
      </w:r>
      <w:proofErr w:type="spellStart"/>
      <w:r w:rsidRPr="00F86178">
        <w:t>id</w:t>
      </w:r>
      <w:proofErr w:type="spellEnd"/>
      <w:r w:rsidRPr="00F86178">
        <w:t>="default</w:t>
      </w:r>
      <w:r w:rsidRPr="00F86178">
        <w:rPr>
          <w:color w:val="FF403A" w:themeColor="accent2"/>
        </w:rPr>
        <w:t>1</w:t>
      </w:r>
      <w:r w:rsidRPr="00F86178">
        <w:t>"&gt;</w:t>
      </w:r>
      <w:r>
        <w:t>&lt;/div&gt;</w:t>
      </w:r>
    </w:p>
    <w:p w:rsidR="0096424E" w:rsidRDefault="0096424E" w:rsidP="0096424E">
      <w:r>
        <w:t>Der HTML-Container ist immer identisch,</w:t>
      </w:r>
      <w:r w:rsidR="004A499F">
        <w:t xml:space="preserve"> angepasst werden muss die Nummer des Hauptco</w:t>
      </w:r>
      <w:r w:rsidR="004A499F">
        <w:t>n</w:t>
      </w:r>
      <w:r w:rsidR="004A499F">
        <w:t>tainers</w:t>
      </w:r>
      <w:r w:rsidR="00F86178">
        <w:t xml:space="preserve"> (rot markiert)</w:t>
      </w:r>
      <w:r w:rsidR="004A499F">
        <w:t>. Auf einer Seite darf jede Nummer nur einmal vorkommen</w:t>
      </w:r>
    </w:p>
    <w:p w:rsidR="009E04EC" w:rsidRDefault="0096424E" w:rsidP="0096424E">
      <w:pPr>
        <w:pStyle w:val="Listenabsatz"/>
        <w:numPr>
          <w:ilvl w:val="0"/>
          <w:numId w:val="10"/>
        </w:numPr>
      </w:pPr>
      <w:r>
        <w:t>Parameter für Grafik definieren und Grafik mit den entsprechenden Parameter laden</w:t>
      </w:r>
    </w:p>
    <w:p w:rsidR="009E04EC" w:rsidRPr="00ED4A44" w:rsidRDefault="009E04EC" w:rsidP="00996212">
      <w:pPr>
        <w:pStyle w:val="Code"/>
        <w:rPr>
          <w:lang w:val="en-US"/>
        </w:rPr>
      </w:pPr>
      <w:r w:rsidRPr="00ED4A44">
        <w:rPr>
          <w:lang w:val="en-US"/>
        </w:rPr>
        <w:t>&lt;</w:t>
      </w:r>
      <w:proofErr w:type="gramStart"/>
      <w:r w:rsidRPr="00ED4A44">
        <w:rPr>
          <w:lang w:val="en-US"/>
        </w:rPr>
        <w:t>script</w:t>
      </w:r>
      <w:proofErr w:type="gramEnd"/>
      <w:r w:rsidRPr="00ED4A44">
        <w:rPr>
          <w:lang w:val="en-US"/>
        </w:rPr>
        <w:t>&gt;</w:t>
      </w:r>
    </w:p>
    <w:p w:rsidR="009E04EC" w:rsidRPr="00ED4A44" w:rsidRDefault="009E04EC" w:rsidP="00996212">
      <w:pPr>
        <w:pStyle w:val="Code"/>
        <w:rPr>
          <w:lang w:val="en-US"/>
        </w:rPr>
      </w:pPr>
      <w:proofErr w:type="spellStart"/>
      <w:proofErr w:type="gramStart"/>
      <w:r w:rsidRPr="00ED4A44">
        <w:rPr>
          <w:lang w:val="en-US"/>
        </w:rPr>
        <w:t>args</w:t>
      </w:r>
      <w:proofErr w:type="spellEnd"/>
      <w:proofErr w:type="gramEnd"/>
      <w:r w:rsidRPr="00ED4A44">
        <w:rPr>
          <w:lang w:val="en-US"/>
        </w:rPr>
        <w:t xml:space="preserve"> ={</w:t>
      </w:r>
    </w:p>
    <w:p w:rsidR="009E04EC" w:rsidRPr="00ED4A44" w:rsidRDefault="009E04EC" w:rsidP="00996212">
      <w:pPr>
        <w:pStyle w:val="Code"/>
        <w:rPr>
          <w:lang w:val="en-US"/>
        </w:rPr>
      </w:pPr>
      <w:r w:rsidRPr="00ED4A44">
        <w:rPr>
          <w:lang w:val="en-US"/>
        </w:rPr>
        <w:tab/>
      </w:r>
      <w:proofErr w:type="gramStart"/>
      <w:r w:rsidRPr="00ED4A44">
        <w:rPr>
          <w:lang w:val="en-US"/>
        </w:rPr>
        <w:t>number:</w:t>
      </w:r>
      <w:proofErr w:type="gramEnd"/>
      <w:r w:rsidRPr="00ED4A44">
        <w:rPr>
          <w:lang w:val="en-US"/>
        </w:rPr>
        <w:t>1,</w:t>
      </w:r>
    </w:p>
    <w:p w:rsidR="0096424E" w:rsidRPr="00AD64BD" w:rsidRDefault="009E04EC" w:rsidP="00996212">
      <w:pPr>
        <w:pStyle w:val="Code"/>
      </w:pPr>
      <w:r w:rsidRPr="00ED4A44">
        <w:rPr>
          <w:lang w:val="en-US"/>
        </w:rPr>
        <w:tab/>
      </w:r>
      <w:r w:rsidRPr="00AD64BD">
        <w:t>csv_path:"</w:t>
      </w:r>
      <w:r w:rsidR="00AD64BD">
        <w:t>/behoerden/baudirektion/statistikfachstelle/</w:t>
      </w:r>
      <w:r w:rsidRPr="00AD64BD">
        <w:t>daten/</w:t>
      </w:r>
      <w:r w:rsidR="00AD64BD" w:rsidRPr="00AD64BD">
        <w:t>themen/</w:t>
      </w:r>
      <w:r w:rsidRPr="00AD64BD">
        <w:t>result</w:t>
      </w:r>
      <w:r w:rsidR="0096424E" w:rsidRPr="00AD64BD">
        <w:t>-themen-16-00-01.csv",</w:t>
      </w:r>
    </w:p>
    <w:p w:rsidR="0096424E" w:rsidRDefault="009E04EC" w:rsidP="00996212">
      <w:pPr>
        <w:pStyle w:val="Code"/>
      </w:pPr>
      <w:r w:rsidRPr="00AD64BD">
        <w:tab/>
      </w:r>
      <w:proofErr w:type="spellStart"/>
      <w:r>
        <w:t>dimension</w:t>
      </w:r>
      <w:proofErr w:type="spellEnd"/>
      <w:r>
        <w:t>:"Bereich",</w:t>
      </w:r>
    </w:p>
    <w:p w:rsidR="009E04EC" w:rsidRDefault="009E04EC" w:rsidP="00996212">
      <w:pPr>
        <w:pStyle w:val="Code"/>
      </w:pPr>
      <w:r>
        <w:tab/>
      </w:r>
      <w:proofErr w:type="spellStart"/>
      <w:r>
        <w:t>group</w:t>
      </w:r>
      <w:proofErr w:type="spellEnd"/>
      <w:r>
        <w:t>:"Betrag in Franken",</w:t>
      </w:r>
    </w:p>
    <w:p w:rsidR="009E04EC" w:rsidRPr="00ED4A44" w:rsidRDefault="009E04EC" w:rsidP="00996212">
      <w:pPr>
        <w:pStyle w:val="Code"/>
        <w:rPr>
          <w:lang w:val="en-US"/>
        </w:rPr>
      </w:pPr>
      <w:r>
        <w:tab/>
      </w:r>
      <w:proofErr w:type="gramStart"/>
      <w:r w:rsidRPr="00ED4A44">
        <w:rPr>
          <w:lang w:val="en-US"/>
        </w:rPr>
        <w:t>characteristics</w:t>
      </w:r>
      <w:proofErr w:type="gramEnd"/>
      <w:r w:rsidRPr="00ED4A44">
        <w:rPr>
          <w:lang w:val="en-US"/>
        </w:rPr>
        <w:t>:[],</w:t>
      </w:r>
    </w:p>
    <w:p w:rsidR="009E04EC" w:rsidRPr="00ED4A44" w:rsidRDefault="009E04EC" w:rsidP="00996212">
      <w:pPr>
        <w:pStyle w:val="Code"/>
        <w:rPr>
          <w:lang w:val="en-US"/>
        </w:rPr>
      </w:pPr>
      <w:r w:rsidRPr="00ED4A44">
        <w:rPr>
          <w:lang w:val="en-US"/>
        </w:rPr>
        <w:tab/>
      </w:r>
      <w:proofErr w:type="spellStart"/>
      <w:proofErr w:type="gramStart"/>
      <w:r w:rsidRPr="00ED4A44">
        <w:rPr>
          <w:lang w:val="en-US"/>
        </w:rPr>
        <w:t>relative:</w:t>
      </w:r>
      <w:proofErr w:type="gramEnd"/>
      <w:r w:rsidRPr="00ED4A44">
        <w:rPr>
          <w:lang w:val="en-US"/>
        </w:rPr>
        <w:t>false</w:t>
      </w:r>
      <w:proofErr w:type="spellEnd"/>
      <w:r w:rsidRPr="00ED4A44">
        <w:rPr>
          <w:lang w:val="en-US"/>
        </w:rPr>
        <w:t>,</w:t>
      </w:r>
    </w:p>
    <w:p w:rsidR="009E04EC" w:rsidRPr="00ED4A44" w:rsidRDefault="009E04EC" w:rsidP="00996212">
      <w:pPr>
        <w:pStyle w:val="Code"/>
        <w:rPr>
          <w:lang w:val="en-US"/>
        </w:rPr>
      </w:pPr>
      <w:r w:rsidRPr="00ED4A44">
        <w:rPr>
          <w:lang w:val="en-US"/>
        </w:rPr>
        <w:tab/>
      </w:r>
      <w:proofErr w:type="spellStart"/>
      <w:proofErr w:type="gramStart"/>
      <w:r w:rsidRPr="00ED4A44">
        <w:rPr>
          <w:lang w:val="en-US"/>
        </w:rPr>
        <w:t>showTotal:</w:t>
      </w:r>
      <w:proofErr w:type="gramEnd"/>
      <w:r w:rsidRPr="00ED4A44">
        <w:rPr>
          <w:lang w:val="en-US"/>
        </w:rPr>
        <w:t>true</w:t>
      </w:r>
      <w:proofErr w:type="spellEnd"/>
      <w:r w:rsidRPr="00ED4A44">
        <w:rPr>
          <w:lang w:val="en-US"/>
        </w:rPr>
        <w:t>,</w:t>
      </w:r>
    </w:p>
    <w:p w:rsidR="009E04EC" w:rsidRPr="00ED4A44" w:rsidRDefault="009E04EC" w:rsidP="00996212">
      <w:pPr>
        <w:pStyle w:val="Code"/>
        <w:rPr>
          <w:lang w:val="en-US"/>
        </w:rPr>
      </w:pPr>
      <w:r w:rsidRPr="00ED4A44">
        <w:rPr>
          <w:lang w:val="en-US"/>
        </w:rPr>
        <w:tab/>
      </w:r>
      <w:proofErr w:type="spellStart"/>
      <w:proofErr w:type="gramStart"/>
      <w:r w:rsidRPr="00ED4A44">
        <w:rPr>
          <w:lang w:val="en-US"/>
        </w:rPr>
        <w:t>showAnteil:</w:t>
      </w:r>
      <w:proofErr w:type="gramEnd"/>
      <w:r w:rsidRPr="00ED4A44">
        <w:rPr>
          <w:lang w:val="en-US"/>
        </w:rPr>
        <w:t>true</w:t>
      </w:r>
      <w:proofErr w:type="spellEnd"/>
      <w:r w:rsidRPr="00ED4A44">
        <w:rPr>
          <w:lang w:val="en-US"/>
        </w:rPr>
        <w:t>,</w:t>
      </w:r>
    </w:p>
    <w:p w:rsidR="009E04EC" w:rsidRPr="00ED4A44" w:rsidRDefault="009E04EC" w:rsidP="00996212">
      <w:pPr>
        <w:pStyle w:val="Code"/>
        <w:rPr>
          <w:lang w:val="en-US"/>
        </w:rPr>
      </w:pPr>
      <w:r w:rsidRPr="00ED4A44">
        <w:rPr>
          <w:lang w:val="en-US"/>
        </w:rPr>
        <w:tab/>
      </w:r>
      <w:proofErr w:type="gramStart"/>
      <w:r w:rsidRPr="00ED4A44">
        <w:rPr>
          <w:lang w:val="en-US"/>
        </w:rPr>
        <w:t>order</w:t>
      </w:r>
      <w:proofErr w:type="gramEnd"/>
      <w:r w:rsidRPr="00ED4A44">
        <w:rPr>
          <w:lang w:val="en-US"/>
        </w:rPr>
        <w:t>:"</w:t>
      </w:r>
      <w:proofErr w:type="spellStart"/>
      <w:r w:rsidRPr="00ED4A44">
        <w:rPr>
          <w:lang w:val="en-US"/>
        </w:rPr>
        <w:t>desc</w:t>
      </w:r>
      <w:proofErr w:type="spellEnd"/>
      <w:r w:rsidRPr="00ED4A44">
        <w:rPr>
          <w:lang w:val="en-US"/>
        </w:rPr>
        <w:t>",</w:t>
      </w:r>
    </w:p>
    <w:p w:rsidR="009E04EC" w:rsidRPr="00ED4A44" w:rsidRDefault="003B5439" w:rsidP="00996212">
      <w:pPr>
        <w:pStyle w:val="Code"/>
        <w:rPr>
          <w:lang w:val="en-US"/>
        </w:rPr>
      </w:pPr>
      <w:r w:rsidRPr="00ED4A44">
        <w:rPr>
          <w:lang w:val="en-US"/>
        </w:rPr>
        <w:tab/>
      </w:r>
      <w:proofErr w:type="gramStart"/>
      <w:r w:rsidR="009E04EC" w:rsidRPr="00ED4A44">
        <w:rPr>
          <w:lang w:val="en-US"/>
        </w:rPr>
        <w:t>last</w:t>
      </w:r>
      <w:proofErr w:type="gramEnd"/>
      <w:r w:rsidR="009E04EC" w:rsidRPr="00ED4A44">
        <w:rPr>
          <w:lang w:val="en-US"/>
        </w:rPr>
        <w:t>:""</w:t>
      </w:r>
    </w:p>
    <w:p w:rsidR="009E04EC" w:rsidRDefault="009E04EC" w:rsidP="00996212">
      <w:pPr>
        <w:pStyle w:val="Code"/>
      </w:pPr>
      <w:r>
        <w:t>}</w:t>
      </w:r>
    </w:p>
    <w:p w:rsidR="009E04EC" w:rsidRDefault="009E04EC" w:rsidP="00996212">
      <w:pPr>
        <w:pStyle w:val="Code"/>
      </w:pPr>
    </w:p>
    <w:p w:rsidR="0096424E" w:rsidRDefault="009E04EC" w:rsidP="00996212">
      <w:pPr>
        <w:pStyle w:val="Code"/>
      </w:pPr>
      <w:proofErr w:type="spellStart"/>
      <w:r>
        <w:t>loadBar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96424E" w:rsidRDefault="009E04EC" w:rsidP="00996212">
      <w:pPr>
        <w:pStyle w:val="Code"/>
      </w:pPr>
      <w:r>
        <w:t>&lt;/</w:t>
      </w:r>
      <w:proofErr w:type="spellStart"/>
      <w:r>
        <w:t>script</w:t>
      </w:r>
      <w:proofErr w:type="spellEnd"/>
      <w:r>
        <w:t>&gt;</w:t>
      </w:r>
    </w:p>
    <w:p w:rsidR="004A499F" w:rsidRDefault="004A499F" w:rsidP="0096424E">
      <w:r>
        <w:lastRenderedPageBreak/>
        <w:t xml:space="preserve">Zuerst werden die Parameter für die Grafik in ein Objekt </w:t>
      </w:r>
      <w:proofErr w:type="spellStart"/>
      <w:r w:rsidRPr="004A499F">
        <w:rPr>
          <w:rStyle w:val="CodeinText"/>
        </w:rPr>
        <w:t>args</w:t>
      </w:r>
      <w:proofErr w:type="spellEnd"/>
      <w:r>
        <w:t xml:space="preserve"> abgefüllt. </w:t>
      </w:r>
      <w:r w:rsidR="003B5439">
        <w:t xml:space="preserve">Die Reihenfolge der Argumente spielt keine Rolle. </w:t>
      </w:r>
      <w:r>
        <w:t xml:space="preserve">Diese Argumente werden danach der grafikspezifischen </w:t>
      </w:r>
      <w:r w:rsidR="003B5439">
        <w:t>Lad</w:t>
      </w:r>
      <w:r w:rsidR="003B5439">
        <w:t>e</w:t>
      </w:r>
      <w:r w:rsidR="003B5439">
        <w:t>f</w:t>
      </w:r>
      <w:r>
        <w:t xml:space="preserve">unktion übergeben. Die verfügbaren Parameter die nötigen Parameter unterscheiden sich von Grafiktyp zu Grafiktyp. </w:t>
      </w:r>
    </w:p>
    <w:p w:rsidR="0096424E" w:rsidRDefault="004A499F" w:rsidP="0096424E">
      <w:r>
        <w:t xml:space="preserve">Bei allen Grafiktypen gibt es die Parameter </w:t>
      </w:r>
      <w:proofErr w:type="spellStart"/>
      <w:r w:rsidRPr="004A499F">
        <w:rPr>
          <w:rStyle w:val="CodeinText"/>
        </w:rPr>
        <w:t>number</w:t>
      </w:r>
      <w:proofErr w:type="spellEnd"/>
      <w:r>
        <w:t xml:space="preserve"> und </w:t>
      </w:r>
      <w:proofErr w:type="spellStart"/>
      <w:r w:rsidRPr="004A499F">
        <w:rPr>
          <w:rStyle w:val="CodeinText"/>
        </w:rPr>
        <w:t>csv_path</w:t>
      </w:r>
      <w:proofErr w:type="spellEnd"/>
      <w:r>
        <w:t xml:space="preserve">. </w:t>
      </w:r>
      <w:r w:rsidR="002C5BDF">
        <w:br/>
      </w:r>
      <w:proofErr w:type="spellStart"/>
      <w:r w:rsidRPr="004A499F">
        <w:rPr>
          <w:rStyle w:val="CodeinText"/>
        </w:rPr>
        <w:t>number</w:t>
      </w:r>
      <w:proofErr w:type="spellEnd"/>
      <w:r>
        <w:t xml:space="preserve"> muss der Nummer entsprechen werde im zweiten Block für den HTML-Container g</w:t>
      </w:r>
      <w:r>
        <w:t>e</w:t>
      </w:r>
      <w:r>
        <w:t>geben wurde</w:t>
      </w:r>
      <w:r w:rsidR="002C5BDF">
        <w:t xml:space="preserve">, wird keine Nummer angegeben so wird per </w:t>
      </w:r>
      <w:proofErr w:type="spellStart"/>
      <w:r w:rsidR="002C5BDF">
        <w:t>default</w:t>
      </w:r>
      <w:proofErr w:type="spellEnd"/>
      <w:r w:rsidR="002C5BDF">
        <w:t xml:space="preserve"> der Wert 1 angenommen</w:t>
      </w:r>
      <w:r>
        <w:t xml:space="preserve">. </w:t>
      </w:r>
      <w:r w:rsidR="002C5BDF">
        <w:br/>
      </w:r>
      <w:proofErr w:type="spellStart"/>
      <w:r w:rsidRPr="004A499F">
        <w:rPr>
          <w:rStyle w:val="CodeinText"/>
        </w:rPr>
        <w:t>csv_path</w:t>
      </w:r>
      <w:proofErr w:type="spellEnd"/>
      <w:r>
        <w:t xml:space="preserve"> ist der relative Pfad zum Daten-CSV, </w:t>
      </w:r>
      <w:proofErr w:type="gramStart"/>
      <w:r>
        <w:t>dass</w:t>
      </w:r>
      <w:proofErr w:type="gramEnd"/>
      <w:r>
        <w:t xml:space="preserve"> der jeweiligen Grafik zu Grunde liegt.</w:t>
      </w:r>
    </w:p>
    <w:p w:rsidR="003B6E6B" w:rsidRDefault="003B6E6B">
      <w:pPr>
        <w:spacing w:before="0" w:after="0" w:line="240" w:lineRule="auto"/>
        <w:rPr>
          <w:rFonts w:cs="Arial"/>
          <w:b/>
          <w:bCs/>
        </w:rPr>
      </w:pPr>
      <w:r>
        <w:br w:type="page"/>
      </w:r>
    </w:p>
    <w:p w:rsidR="00D97318" w:rsidRDefault="00D97318" w:rsidP="000017F7">
      <w:pPr>
        <w:pStyle w:val="berschrift1"/>
        <w:sectPr w:rsidR="00D97318" w:rsidSect="00D97318">
          <w:head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2552" w:right="907" w:bottom="1418" w:left="1985" w:header="567" w:footer="510" w:gutter="0"/>
          <w:cols w:space="708"/>
          <w:titlePg/>
          <w:docGrid w:linePitch="360"/>
        </w:sectPr>
      </w:pPr>
    </w:p>
    <w:p w:rsidR="000017F7" w:rsidRDefault="00605555" w:rsidP="000017F7">
      <w:pPr>
        <w:pStyle w:val="berschrift1"/>
      </w:pPr>
      <w:bookmarkStart w:id="8" w:name="_Toc500745464"/>
      <w:r>
        <w:lastRenderedPageBreak/>
        <w:t>Übersicht</w:t>
      </w:r>
      <w:r w:rsidR="004A499F">
        <w:t xml:space="preserve"> zu den Grafiktypen und Argumenten</w:t>
      </w:r>
      <w:bookmarkEnd w:id="8"/>
    </w:p>
    <w:p w:rsidR="008B5B02" w:rsidRDefault="00D97318" w:rsidP="00EC1287">
      <w:r>
        <w:t xml:space="preserve">Die </w:t>
      </w:r>
      <w:r w:rsidR="00CC0603">
        <w:t>folgenden Argumente für die verschiedenen Grafiktypen verfügbar.</w:t>
      </w:r>
    </w:p>
    <w:tbl>
      <w:tblPr>
        <w:tblStyle w:val="Tabellenraster"/>
        <w:tblW w:w="14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938"/>
        <w:gridCol w:w="938"/>
        <w:gridCol w:w="939"/>
        <w:gridCol w:w="938"/>
        <w:gridCol w:w="938"/>
        <w:gridCol w:w="939"/>
        <w:gridCol w:w="938"/>
        <w:gridCol w:w="939"/>
        <w:gridCol w:w="938"/>
        <w:gridCol w:w="938"/>
        <w:gridCol w:w="939"/>
        <w:gridCol w:w="938"/>
        <w:gridCol w:w="939"/>
      </w:tblGrid>
      <w:tr w:rsidR="0063038F" w:rsidRPr="00737A2B" w:rsidTr="00DD4B9A">
        <w:trPr>
          <w:cantSplit/>
          <w:trHeight w:val="2334"/>
          <w:tblHeader/>
        </w:trPr>
        <w:tc>
          <w:tcPr>
            <w:tcW w:w="1848" w:type="dxa"/>
          </w:tcPr>
          <w:p w:rsidR="0063038F" w:rsidRPr="00737A2B" w:rsidRDefault="0063038F" w:rsidP="002C5BDF">
            <w:pPr>
              <w:pStyle w:val="Textkrper"/>
              <w:rPr>
                <w:sz w:val="18"/>
                <w:szCs w:val="18"/>
              </w:rPr>
            </w:pP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stat_zg_bar.js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stat_zg_grou</w:t>
            </w:r>
            <w:r>
              <w:rPr>
                <w:sz w:val="18"/>
                <w:szCs w:val="18"/>
              </w:rPr>
              <w:t>p</w:t>
            </w:r>
            <w:r w:rsidRPr="00737A2B">
              <w:rPr>
                <w:sz w:val="18"/>
                <w:szCs w:val="18"/>
              </w:rPr>
              <w:t>edbar.js</w:t>
            </w:r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stat_zg_stackedbar.js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</w:t>
            </w:r>
            <w:r>
              <w:rPr>
                <w:sz w:val="18"/>
                <w:szCs w:val="18"/>
              </w:rPr>
              <w:t>row</w:t>
            </w:r>
            <w:r w:rsidRPr="00737A2B">
              <w:rPr>
                <w:sz w:val="18"/>
                <w:szCs w:val="18"/>
              </w:rPr>
              <w:t>.js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stat_zg_line.js</w:t>
            </w:r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stat_zg_dualline.js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stat_zg_stackedline.js</w:t>
            </w:r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stat_zg_multiline.js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stat_zg_pie.js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stat_zg_semipie.js</w:t>
            </w:r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stat_zg_choropleth.js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stat_zg_migrationmap.js</w:t>
            </w:r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stat_zg_sankey.js</w:t>
            </w:r>
          </w:p>
        </w:tc>
      </w:tr>
      <w:tr w:rsidR="0063038F" w:rsidRPr="00737A2B" w:rsidTr="0063038F">
        <w:trPr>
          <w:cantSplit/>
          <w:trHeight w:val="1969"/>
        </w:trPr>
        <w:tc>
          <w:tcPr>
            <w:tcW w:w="1848" w:type="dxa"/>
          </w:tcPr>
          <w:p w:rsidR="0063038F" w:rsidRPr="00737A2B" w:rsidRDefault="0063038F" w:rsidP="00737A2B">
            <w:pPr>
              <w:pStyle w:val="Textkrper"/>
              <w:rPr>
                <w:sz w:val="18"/>
                <w:szCs w:val="18"/>
              </w:rPr>
            </w:pPr>
            <w:r w:rsidRPr="00737A2B">
              <w:rPr>
                <w:sz w:val="18"/>
                <w:szCs w:val="18"/>
              </w:rPr>
              <w:t>Ladefunktion</w:t>
            </w:r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 w:rsidRPr="00737A2B">
              <w:rPr>
                <w:sz w:val="18"/>
                <w:szCs w:val="18"/>
              </w:rPr>
              <w:t>loadBar</w:t>
            </w:r>
            <w:proofErr w:type="spellEnd"/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 w:rsidRPr="00737A2B">
              <w:rPr>
                <w:sz w:val="18"/>
                <w:szCs w:val="18"/>
              </w:rPr>
              <w:t>loadGroupedBar</w:t>
            </w:r>
            <w:proofErr w:type="spellEnd"/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 w:rsidRPr="00737A2B">
              <w:rPr>
                <w:sz w:val="18"/>
                <w:szCs w:val="18"/>
              </w:rPr>
              <w:t>load</w:t>
            </w:r>
            <w:r>
              <w:rPr>
                <w:sz w:val="18"/>
                <w:szCs w:val="18"/>
              </w:rPr>
              <w:t>Stacked</w:t>
            </w:r>
            <w:r w:rsidRPr="00737A2B">
              <w:rPr>
                <w:sz w:val="18"/>
                <w:szCs w:val="18"/>
              </w:rPr>
              <w:t>Bar</w:t>
            </w:r>
            <w:proofErr w:type="spellEnd"/>
          </w:p>
        </w:tc>
        <w:tc>
          <w:tcPr>
            <w:tcW w:w="938" w:type="dxa"/>
            <w:textDirection w:val="tbRl"/>
            <w:vAlign w:val="center"/>
          </w:tcPr>
          <w:p w:rsidR="0063038F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loadRow</w:t>
            </w:r>
            <w:proofErr w:type="spellEnd"/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loadLine</w:t>
            </w:r>
            <w:proofErr w:type="spellEnd"/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loadDualLine</w:t>
            </w:r>
            <w:proofErr w:type="spellEnd"/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loadStackedLine</w:t>
            </w:r>
            <w:proofErr w:type="spellEnd"/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loadMultiLine</w:t>
            </w:r>
            <w:proofErr w:type="spellEnd"/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loadPie</w:t>
            </w:r>
            <w:proofErr w:type="spellEnd"/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loadSemiPie</w:t>
            </w:r>
            <w:proofErr w:type="spellEnd"/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loadChoroplethMap</w:t>
            </w:r>
            <w:proofErr w:type="spellEnd"/>
          </w:p>
        </w:tc>
        <w:tc>
          <w:tcPr>
            <w:tcW w:w="938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loadMigrationMap</w:t>
            </w:r>
            <w:proofErr w:type="spellEnd"/>
          </w:p>
        </w:tc>
        <w:tc>
          <w:tcPr>
            <w:tcW w:w="939" w:type="dxa"/>
            <w:textDirection w:val="tbRl"/>
            <w:vAlign w:val="center"/>
          </w:tcPr>
          <w:p w:rsidR="0063038F" w:rsidRPr="00737A2B" w:rsidRDefault="0063038F" w:rsidP="0063038F">
            <w:pPr>
              <w:pStyle w:val="Textkrper"/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loadSankey</w:t>
            </w:r>
            <w:proofErr w:type="spellEnd"/>
          </w:p>
        </w:tc>
      </w:tr>
      <w:tr w:rsidR="00D73D56" w:rsidRPr="00737A2B" w:rsidTr="0063038F">
        <w:tc>
          <w:tcPr>
            <w:tcW w:w="1848" w:type="dxa"/>
          </w:tcPr>
          <w:p w:rsidR="00D73D56" w:rsidRPr="00737A2B" w:rsidRDefault="00D73D56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938" w:type="dxa"/>
          </w:tcPr>
          <w:p w:rsidR="00D73D56" w:rsidRPr="00737A2B" w:rsidRDefault="00D73D56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7FD377F" wp14:editId="3846B890">
                  <wp:extent cx="252000" cy="252000"/>
                  <wp:effectExtent l="0" t="0" r="0" b="0"/>
                  <wp:docPr id="156" name="Grafik 15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Pr="00737A2B" w:rsidRDefault="00D73D56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C233359" wp14:editId="3D75984D">
                  <wp:extent cx="252000" cy="252000"/>
                  <wp:effectExtent l="0" t="0" r="0" b="0"/>
                  <wp:docPr id="157" name="Grafik 15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Pr="00737A2B" w:rsidRDefault="00D73D56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36099F0" wp14:editId="0BFE6F79">
                  <wp:extent cx="252000" cy="252000"/>
                  <wp:effectExtent l="0" t="0" r="0" b="0"/>
                  <wp:docPr id="158" name="Grafik 15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B071BEC" wp14:editId="1AC6F199">
                  <wp:extent cx="252000" cy="252000"/>
                  <wp:effectExtent l="0" t="0" r="0" b="0"/>
                  <wp:docPr id="159" name="Grafik 15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A42F8C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D2F2B49" wp14:editId="759C6BE7">
                  <wp:extent cx="252000" cy="252000"/>
                  <wp:effectExtent l="0" t="0" r="0" b="0"/>
                  <wp:docPr id="5" name="Grafik 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CE47BB3" wp14:editId="346A4264">
                  <wp:extent cx="252000" cy="252000"/>
                  <wp:effectExtent l="0" t="0" r="0" b="0"/>
                  <wp:docPr id="161" name="Grafik 16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B81D14A" wp14:editId="6E46F15A">
                  <wp:extent cx="252000" cy="252000"/>
                  <wp:effectExtent l="0" t="0" r="0" b="0"/>
                  <wp:docPr id="162" name="Grafik 16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2A5F212" wp14:editId="2344776E">
                  <wp:extent cx="252000" cy="252000"/>
                  <wp:effectExtent l="0" t="0" r="0" b="0"/>
                  <wp:docPr id="163" name="Grafik 16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4A6771A" wp14:editId="5133E681">
                  <wp:extent cx="252000" cy="252000"/>
                  <wp:effectExtent l="0" t="0" r="0" b="0"/>
                  <wp:docPr id="164" name="Grafik 16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CF3CB3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9435FF2" wp14:editId="28C4D2CF">
                  <wp:extent cx="252000" cy="252000"/>
                  <wp:effectExtent l="0" t="0" r="0" b="0"/>
                  <wp:docPr id="17" name="Grafik 1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732717F" wp14:editId="4538E9E1">
                  <wp:extent cx="252000" cy="252000"/>
                  <wp:effectExtent l="0" t="0" r="0" b="0"/>
                  <wp:docPr id="166" name="Grafik 16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371474A" wp14:editId="1BC8A09A">
                  <wp:extent cx="252000" cy="252000"/>
                  <wp:effectExtent l="0" t="0" r="0" b="0"/>
                  <wp:docPr id="167" name="Grafik 16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AC5E8B1" wp14:editId="157CC9B6">
                  <wp:extent cx="252000" cy="252000"/>
                  <wp:effectExtent l="0" t="0" r="0" b="0"/>
                  <wp:docPr id="168" name="Grafik 16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D56" w:rsidRPr="00737A2B" w:rsidTr="0063038F">
        <w:tc>
          <w:tcPr>
            <w:tcW w:w="1848" w:type="dxa"/>
          </w:tcPr>
          <w:p w:rsidR="00D73D56" w:rsidRPr="00737A2B" w:rsidRDefault="00D73D56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csv_path</w:t>
            </w:r>
            <w:proofErr w:type="spellEnd"/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9B1ED8">
              <w:rPr>
                <w:noProof/>
                <w:position w:val="-10"/>
              </w:rPr>
              <w:drawing>
                <wp:inline distT="0" distB="0" distL="0" distR="0" wp14:anchorId="6F5304E2" wp14:editId="5EEF5407">
                  <wp:extent cx="252000" cy="252000"/>
                  <wp:effectExtent l="0" t="0" r="0" b="0"/>
                  <wp:docPr id="115" name="Grafik 115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9B1ED8">
              <w:rPr>
                <w:noProof/>
                <w:position w:val="-10"/>
              </w:rPr>
              <w:drawing>
                <wp:inline distT="0" distB="0" distL="0" distR="0" wp14:anchorId="1E776909" wp14:editId="66054599">
                  <wp:extent cx="252000" cy="252000"/>
                  <wp:effectExtent l="0" t="0" r="0" b="0"/>
                  <wp:docPr id="1" name="Grafik 1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9B1ED8">
              <w:rPr>
                <w:noProof/>
                <w:position w:val="-10"/>
              </w:rPr>
              <w:drawing>
                <wp:inline distT="0" distB="0" distL="0" distR="0" wp14:anchorId="734BFBC9" wp14:editId="45073BDD">
                  <wp:extent cx="252000" cy="252000"/>
                  <wp:effectExtent l="0" t="0" r="0" b="0"/>
                  <wp:docPr id="2" name="Grafik 2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9B1ED8">
              <w:rPr>
                <w:noProof/>
                <w:position w:val="-10"/>
              </w:rPr>
              <w:drawing>
                <wp:inline distT="0" distB="0" distL="0" distR="0" wp14:anchorId="41907210" wp14:editId="5D74B56A">
                  <wp:extent cx="252000" cy="252000"/>
                  <wp:effectExtent l="0" t="0" r="0" b="0"/>
                  <wp:docPr id="3" name="Grafik 3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A42F8C">
            <w:pPr>
              <w:jc w:val="center"/>
            </w:pPr>
            <w:r w:rsidRPr="009B1ED8">
              <w:rPr>
                <w:noProof/>
                <w:position w:val="-10"/>
              </w:rPr>
              <w:drawing>
                <wp:inline distT="0" distB="0" distL="0" distR="0" wp14:anchorId="61608909" wp14:editId="4F75FCD4">
                  <wp:extent cx="252000" cy="252000"/>
                  <wp:effectExtent l="0" t="0" r="0" b="0"/>
                  <wp:docPr id="6" name="Grafik 6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7C7133B1" wp14:editId="1DD915F9">
                  <wp:extent cx="252000" cy="252000"/>
                  <wp:effectExtent l="0" t="0" r="0" b="0"/>
                  <wp:docPr id="121" name="Grafik 121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2C2CB0EC" wp14:editId="498C21CE">
                  <wp:extent cx="252000" cy="252000"/>
                  <wp:effectExtent l="0" t="0" r="0" b="0"/>
                  <wp:docPr id="122" name="Grafik 122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1FF9AE09" wp14:editId="48964CB6">
                  <wp:extent cx="252000" cy="252000"/>
                  <wp:effectExtent l="0" t="0" r="0" b="0"/>
                  <wp:docPr id="123" name="Grafik 123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4909B9DC" wp14:editId="152BFB4D">
                  <wp:extent cx="252000" cy="252000"/>
                  <wp:effectExtent l="0" t="0" r="0" b="0"/>
                  <wp:docPr id="124" name="Grafik 124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CF3CB3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77A3703D" wp14:editId="5415D8B5">
                  <wp:extent cx="252000" cy="252000"/>
                  <wp:effectExtent l="0" t="0" r="0" b="0"/>
                  <wp:docPr id="18" name="Grafik 18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636EC662" wp14:editId="2BBD9171">
                  <wp:extent cx="252000" cy="252000"/>
                  <wp:effectExtent l="0" t="0" r="0" b="0"/>
                  <wp:docPr id="126" name="Grafik 126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D73D56" w:rsidRDefault="00D73D56" w:rsidP="0063038F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22816ED9" wp14:editId="5A8649A8">
                  <wp:extent cx="252000" cy="252000"/>
                  <wp:effectExtent l="0" t="0" r="0" b="0"/>
                  <wp:docPr id="10" name="Grafik 10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D73D56" w:rsidRDefault="00D73D56" w:rsidP="0063038F">
            <w:pPr>
              <w:jc w:val="center"/>
            </w:pPr>
            <w:r w:rsidRPr="00E350BD">
              <w:rPr>
                <w:noProof/>
                <w:position w:val="-10"/>
              </w:rPr>
              <w:drawing>
                <wp:inline distT="0" distB="0" distL="0" distR="0" wp14:anchorId="6CC48F2A" wp14:editId="4BB535FE">
                  <wp:extent cx="252000" cy="252000"/>
                  <wp:effectExtent l="0" t="0" r="0" b="0"/>
                  <wp:docPr id="11" name="Grafik 11" descr="file:///C:/Users/ARES/AppData/Local/Temp/success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le:///C:/Users/ARES/AppData/Local/Temp/success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dimension</w:t>
            </w:r>
            <w:proofErr w:type="spellEnd"/>
          </w:p>
        </w:tc>
        <w:tc>
          <w:tcPr>
            <w:tcW w:w="938" w:type="dxa"/>
          </w:tcPr>
          <w:p w:rsidR="009D7F7B" w:rsidRDefault="009D7F7B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A44878F" wp14:editId="521144DA">
                  <wp:extent cx="252000" cy="252000"/>
                  <wp:effectExtent l="0" t="0" r="0" b="0"/>
                  <wp:docPr id="139" name="Grafik 13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B8B391B" wp14:editId="271ABFD0">
                  <wp:extent cx="252000" cy="252000"/>
                  <wp:effectExtent l="0" t="0" r="0" b="0"/>
                  <wp:docPr id="193" name="Grafik 19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83D63E8" wp14:editId="762E90D9">
                  <wp:extent cx="252000" cy="252000"/>
                  <wp:effectExtent l="0" t="0" r="0" b="0"/>
                  <wp:docPr id="207" name="Grafik 20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A42F8C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377BF4D" wp14:editId="53F2F185">
                  <wp:extent cx="252000" cy="252000"/>
                  <wp:effectExtent l="0" t="0" r="0" b="0"/>
                  <wp:docPr id="255" name="Grafik 25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A42F8C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A286198" wp14:editId="6A34DBBC">
                  <wp:extent cx="252000" cy="252000"/>
                  <wp:effectExtent l="0" t="0" r="0" b="0"/>
                  <wp:docPr id="249" name="Grafik 24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8DE9B22" wp14:editId="5EF2270A">
                  <wp:extent cx="252000" cy="252000"/>
                  <wp:effectExtent l="0" t="0" r="0" b="0"/>
                  <wp:docPr id="260" name="Grafik 26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AD0939C" wp14:editId="7EBB8D80">
                  <wp:extent cx="252000" cy="252000"/>
                  <wp:effectExtent l="0" t="0" r="0" b="0"/>
                  <wp:docPr id="277" name="Grafik 27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C3072CA" wp14:editId="69B0A2FF">
                  <wp:extent cx="252000" cy="252000"/>
                  <wp:effectExtent l="0" t="0" r="0" b="0"/>
                  <wp:docPr id="290" name="Grafik 29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63038F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869F4F7" wp14:editId="53E789E3">
                  <wp:extent cx="252000" cy="252000"/>
                  <wp:effectExtent l="0" t="0" r="0" b="0"/>
                  <wp:docPr id="303" name="Grafik 30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CF3CB3">
            <w:pPr>
              <w:jc w:val="center"/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4A1A15A" wp14:editId="77B7FC5E">
                  <wp:extent cx="252000" cy="252000"/>
                  <wp:effectExtent l="0" t="0" r="0" b="0"/>
                  <wp:docPr id="19" name="Grafik 1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566511">
              <w:rPr>
                <w:noProof/>
                <w:position w:val="-10"/>
              </w:rPr>
              <w:drawing>
                <wp:inline distT="0" distB="0" distL="0" distR="0" wp14:anchorId="195585AD" wp14:editId="00F60CFA">
                  <wp:extent cx="252000" cy="252000"/>
                  <wp:effectExtent l="0" t="0" r="0" b="0"/>
                  <wp:docPr id="339" name="Grafik 33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3BDD2461" wp14:editId="2DC965C5">
                  <wp:extent cx="252000" cy="252000"/>
                  <wp:effectExtent l="0" t="0" r="0" b="0"/>
                  <wp:docPr id="327" name="Grafik 32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25209D0" wp14:editId="404F42D6">
                  <wp:extent cx="252000" cy="252000"/>
                  <wp:effectExtent l="0" t="0" r="0" b="0"/>
                  <wp:docPr id="338" name="Grafik 33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group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BC3D027" wp14:editId="62153BC9">
                  <wp:extent cx="252000" cy="252000"/>
                  <wp:effectExtent l="0" t="0" r="0" b="0"/>
                  <wp:docPr id="140" name="Grafik 14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3A38321" wp14:editId="12EA8586">
                  <wp:extent cx="252000" cy="252000"/>
                  <wp:effectExtent l="0" t="0" r="0" b="0"/>
                  <wp:docPr id="194" name="Grafik 19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A1114CF" wp14:editId="0C582CB5">
                  <wp:extent cx="252000" cy="252000"/>
                  <wp:effectExtent l="0" t="0" r="0" b="0"/>
                  <wp:docPr id="208" name="Grafik 20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DB7D7A0" wp14:editId="00D7CDA0">
                  <wp:extent cx="252000" cy="252000"/>
                  <wp:effectExtent l="0" t="0" r="0" b="0"/>
                  <wp:docPr id="256" name="Grafik 25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1F824F3" wp14:editId="57AE7676">
                  <wp:extent cx="252000" cy="252000"/>
                  <wp:effectExtent l="0" t="0" r="0" b="0"/>
                  <wp:docPr id="247" name="Grafik 24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B037FBB" wp14:editId="3048143B">
                  <wp:extent cx="252000" cy="252000"/>
                  <wp:effectExtent l="0" t="0" r="0" b="0"/>
                  <wp:docPr id="261" name="Grafik 26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83CF978" wp14:editId="363B48DC">
                  <wp:extent cx="252000" cy="252000"/>
                  <wp:effectExtent l="0" t="0" r="0" b="0"/>
                  <wp:docPr id="278" name="Grafik 27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B66F8B7" wp14:editId="58604152">
                  <wp:extent cx="252000" cy="252000"/>
                  <wp:effectExtent l="0" t="0" r="0" b="0"/>
                  <wp:docPr id="291" name="Grafik 29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FB6D382" wp14:editId="23DD1192">
                  <wp:extent cx="252000" cy="252000"/>
                  <wp:effectExtent l="0" t="0" r="0" b="0"/>
                  <wp:docPr id="304" name="Grafik 30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CF3CB3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2F7E4BA" wp14:editId="2B0EB9D8">
                  <wp:extent cx="252000" cy="252000"/>
                  <wp:effectExtent l="0" t="0" r="0" b="0"/>
                  <wp:docPr id="20" name="Grafik 2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566511">
              <w:rPr>
                <w:noProof/>
                <w:position w:val="-10"/>
              </w:rPr>
              <w:drawing>
                <wp:inline distT="0" distB="0" distL="0" distR="0" wp14:anchorId="6EFC5A20" wp14:editId="621A627A">
                  <wp:extent cx="252000" cy="252000"/>
                  <wp:effectExtent l="0" t="0" r="0" b="0"/>
                  <wp:docPr id="340" name="Grafik 34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74D3B28C" wp14:editId="7875A176">
                  <wp:extent cx="252000" cy="252000"/>
                  <wp:effectExtent l="0" t="0" r="0" b="0"/>
                  <wp:docPr id="328" name="Grafik 32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53EF29A4" wp14:editId="191D6454">
                  <wp:extent cx="252000" cy="252000"/>
                  <wp:effectExtent l="0" t="0" r="0" b="0"/>
                  <wp:docPr id="380" name="Grafik 38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characteristics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3C02EC4" wp14:editId="0ECEFBA2">
                  <wp:extent cx="252000" cy="252000"/>
                  <wp:effectExtent l="0" t="0" r="0" b="0"/>
                  <wp:docPr id="141" name="Grafik 14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59834F1" wp14:editId="2B33D925">
                  <wp:extent cx="252000" cy="252000"/>
                  <wp:effectExtent l="0" t="0" r="0" b="0"/>
                  <wp:docPr id="195" name="Grafik 19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F1E20E0" wp14:editId="41E039AB">
                  <wp:extent cx="252000" cy="252000"/>
                  <wp:effectExtent l="0" t="0" r="0" b="0"/>
                  <wp:docPr id="210" name="Grafik 21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2113E8B" wp14:editId="7A994A23">
                  <wp:extent cx="252000" cy="252000"/>
                  <wp:effectExtent l="0" t="0" r="0" b="0"/>
                  <wp:docPr id="257" name="Grafik 25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5BE1347" wp14:editId="47F680A8">
                  <wp:extent cx="252000" cy="252000"/>
                  <wp:effectExtent l="0" t="0" r="0" b="0"/>
                  <wp:docPr id="248" name="Grafik 24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6B27C28" wp14:editId="1851DD2E">
                  <wp:extent cx="252000" cy="252000"/>
                  <wp:effectExtent l="0" t="0" r="0" b="0"/>
                  <wp:docPr id="262" name="Grafik 26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79EEE9A" wp14:editId="473448F6">
                  <wp:extent cx="252000" cy="252000"/>
                  <wp:effectExtent l="0" t="0" r="0" b="0"/>
                  <wp:docPr id="279" name="Grafik 27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BDFD5FE" wp14:editId="152135D6">
                  <wp:extent cx="252000" cy="252000"/>
                  <wp:effectExtent l="0" t="0" r="0" b="0"/>
                  <wp:docPr id="292" name="Grafik 29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61B0DF0" wp14:editId="46F276B2">
                  <wp:extent cx="252000" cy="252000"/>
                  <wp:effectExtent l="0" t="0" r="0" b="0"/>
                  <wp:docPr id="305" name="Grafik 30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CF3CB3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EC06194" wp14:editId="156C5F95">
                  <wp:extent cx="252000" cy="252000"/>
                  <wp:effectExtent l="0" t="0" r="0" b="0"/>
                  <wp:docPr id="21" name="Grafik 2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566511">
              <w:rPr>
                <w:noProof/>
                <w:position w:val="-10"/>
              </w:rPr>
              <w:drawing>
                <wp:inline distT="0" distB="0" distL="0" distR="0" wp14:anchorId="799B916C" wp14:editId="6026C236">
                  <wp:extent cx="252000" cy="252000"/>
                  <wp:effectExtent l="0" t="0" r="0" b="0"/>
                  <wp:docPr id="341" name="Grafik 341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6FEAAE8C" wp14:editId="19372A19">
                  <wp:extent cx="252000" cy="252000"/>
                  <wp:effectExtent l="0" t="0" r="0" b="0"/>
                  <wp:docPr id="329" name="Grafik 32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1E965CE" wp14:editId="51F36B79">
                  <wp:extent cx="252000" cy="252000"/>
                  <wp:effectExtent l="0" t="0" r="0" b="0"/>
                  <wp:docPr id="381" name="Grafik 38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stack</w:t>
            </w:r>
            <w:proofErr w:type="spellEnd"/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0455D3">
              <w:rPr>
                <w:noProof/>
                <w:position w:val="-10"/>
              </w:rPr>
              <w:drawing>
                <wp:inline distT="0" distB="0" distL="0" distR="0" wp14:anchorId="558104EA" wp14:editId="51A66F8E">
                  <wp:extent cx="252000" cy="252000"/>
                  <wp:effectExtent l="0" t="0" r="0" b="0"/>
                  <wp:docPr id="348" name="Grafik 34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9127FA9" wp14:editId="55B877DF">
                  <wp:extent cx="252000" cy="252000"/>
                  <wp:effectExtent l="0" t="0" r="0" b="0"/>
                  <wp:docPr id="196" name="Grafik 19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0DB7B0F" wp14:editId="1F0CA825">
                  <wp:extent cx="252000" cy="252000"/>
                  <wp:effectExtent l="0" t="0" r="0" b="0"/>
                  <wp:docPr id="209" name="Grafik 20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AF4B68">
              <w:rPr>
                <w:noProof/>
                <w:position w:val="-10"/>
              </w:rPr>
              <w:drawing>
                <wp:inline distT="0" distB="0" distL="0" distR="0" wp14:anchorId="439B6809" wp14:editId="3BF2FDE2">
                  <wp:extent cx="252000" cy="252000"/>
                  <wp:effectExtent l="0" t="0" r="0" b="0"/>
                  <wp:docPr id="351" name="Grafik 351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AF4B68">
              <w:rPr>
                <w:noProof/>
                <w:position w:val="-10"/>
              </w:rPr>
              <w:drawing>
                <wp:inline distT="0" distB="0" distL="0" distR="0" wp14:anchorId="74028E0E" wp14:editId="2110AFD1">
                  <wp:extent cx="252000" cy="252000"/>
                  <wp:effectExtent l="0" t="0" r="0" b="0"/>
                  <wp:docPr id="352" name="Grafik 35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8359AA7" wp14:editId="5B7AB535">
                  <wp:extent cx="252000" cy="252000"/>
                  <wp:effectExtent l="0" t="0" r="0" b="0"/>
                  <wp:docPr id="263" name="Grafik 26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D86A978" wp14:editId="022013B3">
                  <wp:extent cx="252000" cy="252000"/>
                  <wp:effectExtent l="0" t="0" r="0" b="0"/>
                  <wp:docPr id="280" name="Grafik 28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3A068DC" wp14:editId="5BE3878E">
                  <wp:extent cx="252000" cy="252000"/>
                  <wp:effectExtent l="0" t="0" r="0" b="0"/>
                  <wp:docPr id="293" name="Grafik 29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E96FAA">
              <w:rPr>
                <w:noProof/>
                <w:position w:val="-10"/>
              </w:rPr>
              <w:drawing>
                <wp:inline distT="0" distB="0" distL="0" distR="0" wp14:anchorId="529F6DDA" wp14:editId="49462946">
                  <wp:extent cx="252000" cy="252000"/>
                  <wp:effectExtent l="0" t="0" r="0" b="0"/>
                  <wp:docPr id="370" name="Grafik 37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E96FAA">
              <w:rPr>
                <w:noProof/>
                <w:position w:val="-10"/>
              </w:rPr>
              <w:drawing>
                <wp:inline distT="0" distB="0" distL="0" distR="0" wp14:anchorId="281098AF" wp14:editId="1FBE31F1">
                  <wp:extent cx="252000" cy="252000"/>
                  <wp:effectExtent l="0" t="0" r="0" b="0"/>
                  <wp:docPr id="371" name="Grafik 371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566511">
              <w:rPr>
                <w:noProof/>
                <w:position w:val="-10"/>
              </w:rPr>
              <w:drawing>
                <wp:inline distT="0" distB="0" distL="0" distR="0" wp14:anchorId="40007817" wp14:editId="6D0BDCA0">
                  <wp:extent cx="252000" cy="252000"/>
                  <wp:effectExtent l="0" t="0" r="0" b="0"/>
                  <wp:docPr id="342" name="Grafik 34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7B1BD0E5" wp14:editId="7529DB3F">
                  <wp:extent cx="252000" cy="252000"/>
                  <wp:effectExtent l="0" t="0" r="0" b="0"/>
                  <wp:docPr id="330" name="Grafik 33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07B27284" wp14:editId="63DFF7A2">
                  <wp:extent cx="252000" cy="252000"/>
                  <wp:effectExtent l="0" t="0" r="0" b="0"/>
                  <wp:docPr id="383" name="Grafik 38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characteristicsStack</w:t>
            </w:r>
            <w:proofErr w:type="spellEnd"/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0455D3">
              <w:rPr>
                <w:noProof/>
                <w:position w:val="-10"/>
              </w:rPr>
              <w:drawing>
                <wp:inline distT="0" distB="0" distL="0" distR="0" wp14:anchorId="61CCFC0B" wp14:editId="0FEE0B17">
                  <wp:extent cx="252000" cy="252000"/>
                  <wp:effectExtent l="0" t="0" r="0" b="0"/>
                  <wp:docPr id="349" name="Grafik 34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A2C23B5" wp14:editId="4A62B2FE">
                  <wp:extent cx="252000" cy="252000"/>
                  <wp:effectExtent l="0" t="0" r="0" b="0"/>
                  <wp:docPr id="197" name="Grafik 19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77984C1" wp14:editId="1BE6A8B9">
                  <wp:extent cx="252000" cy="252000"/>
                  <wp:effectExtent l="0" t="0" r="0" b="0"/>
                  <wp:docPr id="211" name="Grafik 21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AF4B68">
              <w:rPr>
                <w:noProof/>
                <w:position w:val="-10"/>
              </w:rPr>
              <w:drawing>
                <wp:inline distT="0" distB="0" distL="0" distR="0" wp14:anchorId="7AE3750E" wp14:editId="030E8E9A">
                  <wp:extent cx="252000" cy="252000"/>
                  <wp:effectExtent l="0" t="0" r="0" b="0"/>
                  <wp:docPr id="353" name="Grafik 35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AF4B68">
              <w:rPr>
                <w:noProof/>
                <w:position w:val="-10"/>
              </w:rPr>
              <w:drawing>
                <wp:inline distT="0" distB="0" distL="0" distR="0" wp14:anchorId="60816ECE" wp14:editId="6084ABE7">
                  <wp:extent cx="252000" cy="252000"/>
                  <wp:effectExtent l="0" t="0" r="0" b="0"/>
                  <wp:docPr id="354" name="Grafik 35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CC3B04E" wp14:editId="5A4F960C">
                  <wp:extent cx="252000" cy="252000"/>
                  <wp:effectExtent l="0" t="0" r="0" b="0"/>
                  <wp:docPr id="264" name="Grafik 26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A3C31E9" wp14:editId="32539289">
                  <wp:extent cx="252000" cy="252000"/>
                  <wp:effectExtent l="0" t="0" r="0" b="0"/>
                  <wp:docPr id="281" name="Grafik 28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B2951E8" wp14:editId="0B381DB5">
                  <wp:extent cx="252000" cy="252000"/>
                  <wp:effectExtent l="0" t="0" r="0" b="0"/>
                  <wp:docPr id="294" name="Grafik 29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E96FAA">
              <w:rPr>
                <w:noProof/>
                <w:position w:val="-10"/>
              </w:rPr>
              <w:drawing>
                <wp:inline distT="0" distB="0" distL="0" distR="0" wp14:anchorId="02D855DD" wp14:editId="4062C019">
                  <wp:extent cx="252000" cy="252000"/>
                  <wp:effectExtent l="0" t="0" r="0" b="0"/>
                  <wp:docPr id="372" name="Grafik 37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E96FAA">
              <w:rPr>
                <w:noProof/>
                <w:position w:val="-10"/>
              </w:rPr>
              <w:drawing>
                <wp:inline distT="0" distB="0" distL="0" distR="0" wp14:anchorId="27705D7F" wp14:editId="1CBF9686">
                  <wp:extent cx="252000" cy="252000"/>
                  <wp:effectExtent l="0" t="0" r="0" b="0"/>
                  <wp:docPr id="373" name="Grafik 37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566511">
              <w:rPr>
                <w:noProof/>
                <w:position w:val="-10"/>
              </w:rPr>
              <w:drawing>
                <wp:inline distT="0" distB="0" distL="0" distR="0" wp14:anchorId="59B34553" wp14:editId="4D776BA0">
                  <wp:extent cx="252000" cy="252000"/>
                  <wp:effectExtent l="0" t="0" r="0" b="0"/>
                  <wp:docPr id="343" name="Grafik 34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7968B73B" wp14:editId="414A5808">
                  <wp:extent cx="252000" cy="252000"/>
                  <wp:effectExtent l="0" t="0" r="0" b="0"/>
                  <wp:docPr id="331" name="Grafik 331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07B27284" wp14:editId="63DFF7A2">
                  <wp:extent cx="252000" cy="252000"/>
                  <wp:effectExtent l="0" t="0" r="0" b="0"/>
                  <wp:docPr id="384" name="Grafik 38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scale</w:t>
            </w:r>
            <w:proofErr w:type="spellEnd"/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0455D3">
              <w:rPr>
                <w:noProof/>
                <w:position w:val="-10"/>
              </w:rPr>
              <w:drawing>
                <wp:inline distT="0" distB="0" distL="0" distR="0" wp14:anchorId="4772C707" wp14:editId="194A22B3">
                  <wp:extent cx="252000" cy="252000"/>
                  <wp:effectExtent l="0" t="0" r="0" b="0"/>
                  <wp:docPr id="350" name="Grafik 35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B057736" wp14:editId="3BBAFFF3">
                  <wp:extent cx="252000" cy="252000"/>
                  <wp:effectExtent l="0" t="0" r="0" b="0"/>
                  <wp:docPr id="198" name="Grafik 19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FF9E300" wp14:editId="008622B0">
                  <wp:extent cx="252000" cy="252000"/>
                  <wp:effectExtent l="0" t="0" r="0" b="0"/>
                  <wp:docPr id="212" name="Grafik 21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DC0551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CA1B03">
              <w:rPr>
                <w:noProof/>
                <w:position w:val="-10"/>
              </w:rPr>
              <w:drawing>
                <wp:inline distT="0" distB="0" distL="0" distR="0" wp14:anchorId="6F3B5FED" wp14:editId="53DBF684">
                  <wp:extent cx="252000" cy="252000"/>
                  <wp:effectExtent l="0" t="0" r="0" b="0"/>
                  <wp:docPr id="392" name="Grafik 39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DBBBA03" wp14:editId="25DC0BE3">
                  <wp:extent cx="252000" cy="252000"/>
                  <wp:effectExtent l="0" t="0" r="0" b="0"/>
                  <wp:docPr id="355" name="Grafik 35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F5C2FE5" wp14:editId="3EA65542">
                  <wp:extent cx="252000" cy="252000"/>
                  <wp:effectExtent l="0" t="0" r="0" b="0"/>
                  <wp:docPr id="273" name="Grafik 27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E21A291" wp14:editId="3B664322">
                  <wp:extent cx="252000" cy="252000"/>
                  <wp:effectExtent l="0" t="0" r="0" b="0"/>
                  <wp:docPr id="282" name="Grafik 28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D2A3A81" wp14:editId="381347D2">
                  <wp:extent cx="252000" cy="252000"/>
                  <wp:effectExtent l="0" t="0" r="0" b="0"/>
                  <wp:docPr id="295" name="Grafik 29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6B71EC7" wp14:editId="4A2489D1">
                  <wp:extent cx="252000" cy="252000"/>
                  <wp:effectExtent l="0" t="0" r="0" b="0"/>
                  <wp:docPr id="306" name="Grafik 30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CF3CB3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6C7E260" wp14:editId="6D4479B4">
                  <wp:extent cx="252000" cy="252000"/>
                  <wp:effectExtent l="0" t="0" r="0" b="0"/>
                  <wp:docPr id="24" name="Grafik 2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6FDDFC1" wp14:editId="047DE893">
                  <wp:extent cx="252000" cy="252000"/>
                  <wp:effectExtent l="0" t="0" r="0" b="0"/>
                  <wp:docPr id="90" name="Grafik 9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6D5013CF" wp14:editId="3414E62F">
                  <wp:extent cx="252000" cy="252000"/>
                  <wp:effectExtent l="0" t="0" r="0" b="0"/>
                  <wp:docPr id="332" name="Grafik 33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1E965CE" wp14:editId="51F36B79">
                  <wp:extent cx="252000" cy="252000"/>
                  <wp:effectExtent l="0" t="0" r="0" b="0"/>
                  <wp:docPr id="382" name="Grafik 38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Default="009D7F7B" w:rsidP="002C5BDF">
            <w:pPr>
              <w:pStyle w:val="Textkrp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relative</w:t>
            </w:r>
          </w:p>
        </w:tc>
        <w:tc>
          <w:tcPr>
            <w:tcW w:w="938" w:type="dxa"/>
          </w:tcPr>
          <w:p w:rsidR="009D7F7B" w:rsidRPr="00737A2B" w:rsidRDefault="009D7F7B" w:rsidP="002C5BDF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5B4D2330" wp14:editId="394BDF20">
                  <wp:extent cx="252000" cy="252000"/>
                  <wp:effectExtent l="0" t="0" r="0" b="0"/>
                  <wp:docPr id="153" name="Grafik 153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2C5BDF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EBB9DAD" wp14:editId="6E9CC186">
                  <wp:extent cx="252000" cy="252000"/>
                  <wp:effectExtent l="0" t="0" r="0" b="0"/>
                  <wp:docPr id="206" name="Grafik 206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2C5BDF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EB91D0E" wp14:editId="6E9C60CC">
                  <wp:extent cx="252000" cy="252000"/>
                  <wp:effectExtent l="0" t="0" r="0" b="0"/>
                  <wp:docPr id="213" name="Grafik 21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CA1B03">
              <w:rPr>
                <w:noProof/>
                <w:position w:val="-10"/>
              </w:rPr>
              <w:drawing>
                <wp:inline distT="0" distB="0" distL="0" distR="0" wp14:anchorId="003A7397" wp14:editId="5D711689">
                  <wp:extent cx="252000" cy="252000"/>
                  <wp:effectExtent l="0" t="0" r="0" b="0"/>
                  <wp:docPr id="356" name="Grafik 356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CA1B03">
              <w:rPr>
                <w:noProof/>
                <w:position w:val="-10"/>
              </w:rPr>
              <w:drawing>
                <wp:inline distT="0" distB="0" distL="0" distR="0" wp14:anchorId="567A65D4" wp14:editId="30A158FF">
                  <wp:extent cx="252000" cy="252000"/>
                  <wp:effectExtent l="0" t="0" r="0" b="0"/>
                  <wp:docPr id="357" name="Grafik 35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CA1B03">
              <w:rPr>
                <w:noProof/>
                <w:position w:val="-10"/>
              </w:rPr>
              <w:drawing>
                <wp:inline distT="0" distB="0" distL="0" distR="0" wp14:anchorId="38E00674" wp14:editId="0564657D">
                  <wp:extent cx="252000" cy="252000"/>
                  <wp:effectExtent l="0" t="0" r="0" b="0"/>
                  <wp:docPr id="358" name="Grafik 35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2C5BDF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77961B9D" wp14:editId="54AE4082">
                  <wp:extent cx="252000" cy="252000"/>
                  <wp:effectExtent l="0" t="0" r="0" b="0"/>
                  <wp:docPr id="276" name="Grafik 276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EC7BDB">
              <w:rPr>
                <w:noProof/>
                <w:position w:val="-10"/>
              </w:rPr>
              <w:drawing>
                <wp:inline distT="0" distB="0" distL="0" distR="0" wp14:anchorId="67957E35" wp14:editId="6D17A71F">
                  <wp:extent cx="252000" cy="252000"/>
                  <wp:effectExtent l="0" t="0" r="0" b="0"/>
                  <wp:docPr id="367" name="Grafik 36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EC7BDB">
              <w:rPr>
                <w:noProof/>
                <w:position w:val="-10"/>
              </w:rPr>
              <w:drawing>
                <wp:inline distT="0" distB="0" distL="0" distR="0" wp14:anchorId="356578F8" wp14:editId="10DE8FA6">
                  <wp:extent cx="252000" cy="252000"/>
                  <wp:effectExtent l="0" t="0" r="0" b="0"/>
                  <wp:docPr id="368" name="Grafik 36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EC7BDB">
              <w:rPr>
                <w:noProof/>
                <w:position w:val="-10"/>
              </w:rPr>
              <w:drawing>
                <wp:inline distT="0" distB="0" distL="0" distR="0" wp14:anchorId="453986B5" wp14:editId="4AF19875">
                  <wp:extent cx="252000" cy="252000"/>
                  <wp:effectExtent l="0" t="0" r="0" b="0"/>
                  <wp:docPr id="369" name="Grafik 36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2C5BDF">
            <w:pPr>
              <w:pStyle w:val="Textkrper"/>
              <w:jc w:val="center"/>
              <w:rPr>
                <w:noProof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FACEFDD" wp14:editId="587AD457">
                  <wp:extent cx="252000" cy="252000"/>
                  <wp:effectExtent l="0" t="0" r="0" b="0"/>
                  <wp:docPr id="91" name="Grafik 91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7B30EC63" wp14:editId="1EE9898E">
                  <wp:extent cx="252000" cy="252000"/>
                  <wp:effectExtent l="0" t="0" r="0" b="0"/>
                  <wp:docPr id="333" name="Grafik 33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2C5BDF">
            <w:pPr>
              <w:pStyle w:val="Textkrper"/>
              <w:jc w:val="center"/>
              <w:rPr>
                <w:sz w:val="18"/>
                <w:szCs w:val="18"/>
              </w:rPr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07B27284" wp14:editId="63DFF7A2">
                  <wp:extent cx="252000" cy="252000"/>
                  <wp:effectExtent l="0" t="0" r="0" b="0"/>
                  <wp:docPr id="385" name="Grafik 38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showTotal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510975F" wp14:editId="288BF506">
                  <wp:extent cx="252000" cy="252000"/>
                  <wp:effectExtent l="0" t="0" r="0" b="0"/>
                  <wp:docPr id="154" name="Grafik 15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C43B508" wp14:editId="6C84C32E">
                  <wp:extent cx="252000" cy="252000"/>
                  <wp:effectExtent l="0" t="0" r="0" b="0"/>
                  <wp:docPr id="200" name="Grafik 20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C409C4B" wp14:editId="15B8C855">
                  <wp:extent cx="252000" cy="252000"/>
                  <wp:effectExtent l="0" t="0" r="0" b="0"/>
                  <wp:docPr id="214" name="Grafik 21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CEA2B9C" wp14:editId="6E97EB7E">
                  <wp:extent cx="252000" cy="252000"/>
                  <wp:effectExtent l="0" t="0" r="0" b="0"/>
                  <wp:docPr id="243" name="Grafik 24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532294C" wp14:editId="00673170">
                  <wp:extent cx="252000" cy="252000"/>
                  <wp:effectExtent l="0" t="0" r="0" b="0"/>
                  <wp:docPr id="12" name="Grafik 1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1E04D96" wp14:editId="650D3A4D">
                  <wp:extent cx="252000" cy="252000"/>
                  <wp:effectExtent l="0" t="0" r="0" b="0"/>
                  <wp:docPr id="265" name="Grafik 26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78276C4" wp14:editId="7313249A">
                  <wp:extent cx="252000" cy="252000"/>
                  <wp:effectExtent l="0" t="0" r="0" b="0"/>
                  <wp:docPr id="283" name="Grafik 28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0701B43" wp14:editId="27D2A1CC">
                  <wp:extent cx="252000" cy="252000"/>
                  <wp:effectExtent l="0" t="0" r="0" b="0"/>
                  <wp:docPr id="297" name="Grafik 29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695DB63" wp14:editId="4E0E3B5B">
                  <wp:extent cx="252000" cy="252000"/>
                  <wp:effectExtent l="0" t="0" r="0" b="0"/>
                  <wp:docPr id="307" name="Grafik 30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CF3CB3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307FC76" wp14:editId="346CEBA6">
                  <wp:extent cx="252000" cy="252000"/>
                  <wp:effectExtent l="0" t="0" r="0" b="0"/>
                  <wp:docPr id="26" name="Grafik 2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BA7080">
            <w:pPr>
              <w:pStyle w:val="Textkrper"/>
              <w:jc w:val="center"/>
              <w:rPr>
                <w:noProof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198FC4C" wp14:editId="7513C3E7">
                  <wp:extent cx="252000" cy="252000"/>
                  <wp:effectExtent l="0" t="0" r="0" b="0"/>
                  <wp:docPr id="92" name="Grafik 9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124F5C06" wp14:editId="098A0343">
                  <wp:extent cx="252000" cy="252000"/>
                  <wp:effectExtent l="0" t="0" r="0" b="0"/>
                  <wp:docPr id="334" name="Grafik 33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7FC15BF" wp14:editId="5CDAFF7A">
                  <wp:extent cx="252000" cy="252000"/>
                  <wp:effectExtent l="0" t="0" r="0" b="0"/>
                  <wp:docPr id="386" name="Grafik 386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showAnteil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5850A28" wp14:editId="4BE36324">
                  <wp:extent cx="252000" cy="252000"/>
                  <wp:effectExtent l="0" t="0" r="0" b="0"/>
                  <wp:docPr id="155" name="Grafik 15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D5F4846" wp14:editId="7B648A5B">
                  <wp:extent cx="252000" cy="252000"/>
                  <wp:effectExtent l="0" t="0" r="0" b="0"/>
                  <wp:docPr id="201" name="Grafik 20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B1CB8AC" wp14:editId="77E582CF">
                  <wp:extent cx="252000" cy="252000"/>
                  <wp:effectExtent l="0" t="0" r="0" b="0"/>
                  <wp:docPr id="215" name="Grafik 21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AD847B8" wp14:editId="164435BD">
                  <wp:extent cx="252000" cy="252000"/>
                  <wp:effectExtent l="0" t="0" r="0" b="0"/>
                  <wp:docPr id="242" name="Grafik 24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1CE499C" wp14:editId="71EAB71E">
                  <wp:extent cx="252000" cy="252000"/>
                  <wp:effectExtent l="0" t="0" r="0" b="0"/>
                  <wp:docPr id="13" name="Grafik 13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47FE4BF" wp14:editId="49774DFA">
                  <wp:extent cx="252000" cy="252000"/>
                  <wp:effectExtent l="0" t="0" r="0" b="0"/>
                  <wp:docPr id="266" name="Grafik 26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0F73A74" wp14:editId="278A2452">
                  <wp:extent cx="252000" cy="252000"/>
                  <wp:effectExtent l="0" t="0" r="0" b="0"/>
                  <wp:docPr id="284" name="Grafik 28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9A02FC2" wp14:editId="1155263E">
                  <wp:extent cx="252000" cy="252000"/>
                  <wp:effectExtent l="0" t="0" r="0" b="0"/>
                  <wp:docPr id="298" name="Grafik 29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0AA8E4E1" wp14:editId="0C6142BD">
                  <wp:extent cx="252000" cy="252000"/>
                  <wp:effectExtent l="0" t="0" r="0" b="0"/>
                  <wp:docPr id="308" name="Grafik 308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CF3CB3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0A4A0C94" wp14:editId="55D13AEB">
                  <wp:extent cx="252000" cy="252000"/>
                  <wp:effectExtent l="0" t="0" r="0" b="0"/>
                  <wp:docPr id="27" name="Grafik 27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6CE2934" wp14:editId="3E0F95F2">
                  <wp:extent cx="252000" cy="252000"/>
                  <wp:effectExtent l="0" t="0" r="0" b="0"/>
                  <wp:docPr id="89" name="Grafik 8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76F82786" wp14:editId="29112BE1">
                  <wp:extent cx="252000" cy="252000"/>
                  <wp:effectExtent l="0" t="0" r="0" b="0"/>
                  <wp:docPr id="335" name="Grafik 33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7FC15BF" wp14:editId="5CDAFF7A">
                  <wp:extent cx="252000" cy="252000"/>
                  <wp:effectExtent l="0" t="0" r="0" b="0"/>
                  <wp:docPr id="387" name="Grafik 387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showArea</w:t>
            </w:r>
            <w:proofErr w:type="spellEnd"/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B91F24">
              <w:rPr>
                <w:noProof/>
                <w:position w:val="-10"/>
              </w:rPr>
              <w:drawing>
                <wp:inline distT="0" distB="0" distL="0" distR="0" wp14:anchorId="29B3EE07" wp14:editId="76BF5124">
                  <wp:extent cx="252000" cy="252000"/>
                  <wp:effectExtent l="0" t="0" r="0" b="0"/>
                  <wp:docPr id="344" name="Grafik 34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B91F24">
              <w:rPr>
                <w:noProof/>
                <w:position w:val="-10"/>
              </w:rPr>
              <w:drawing>
                <wp:inline distT="0" distB="0" distL="0" distR="0" wp14:anchorId="2498C0AD" wp14:editId="13246439">
                  <wp:extent cx="252000" cy="252000"/>
                  <wp:effectExtent l="0" t="0" r="0" b="0"/>
                  <wp:docPr id="345" name="Grafik 34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B91F24">
              <w:rPr>
                <w:noProof/>
                <w:position w:val="-10"/>
              </w:rPr>
              <w:drawing>
                <wp:inline distT="0" distB="0" distL="0" distR="0" wp14:anchorId="76259B19" wp14:editId="1BBBF75C">
                  <wp:extent cx="252000" cy="252000"/>
                  <wp:effectExtent l="0" t="0" r="0" b="0"/>
                  <wp:docPr id="346" name="Grafik 346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B91F24">
              <w:rPr>
                <w:noProof/>
                <w:position w:val="-10"/>
              </w:rPr>
              <w:drawing>
                <wp:inline distT="0" distB="0" distL="0" distR="0" wp14:anchorId="150D3FD8" wp14:editId="3856F685">
                  <wp:extent cx="252000" cy="252000"/>
                  <wp:effectExtent l="0" t="0" r="0" b="0"/>
                  <wp:docPr id="347" name="Grafik 34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B3C16DE" wp14:editId="4B463896">
                  <wp:extent cx="252000" cy="252000"/>
                  <wp:effectExtent l="0" t="0" r="0" b="0"/>
                  <wp:docPr id="251" name="Grafik 251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FF5A895" wp14:editId="6E515104">
                  <wp:extent cx="252000" cy="252000"/>
                  <wp:effectExtent l="0" t="0" r="0" b="0"/>
                  <wp:docPr id="359" name="Grafik 35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09DEE14" wp14:editId="05C35733">
                  <wp:extent cx="252000" cy="252000"/>
                  <wp:effectExtent l="0" t="0" r="0" b="0"/>
                  <wp:docPr id="289" name="Grafik 28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9D7F7B">
            <w:pPr>
              <w:jc w:val="center"/>
            </w:pPr>
            <w:r w:rsidRPr="00723D16">
              <w:rPr>
                <w:noProof/>
                <w:position w:val="-10"/>
              </w:rPr>
              <w:drawing>
                <wp:inline distT="0" distB="0" distL="0" distR="0" wp14:anchorId="025DE727" wp14:editId="67796CD3">
                  <wp:extent cx="252000" cy="252000"/>
                  <wp:effectExtent l="0" t="0" r="0" b="0"/>
                  <wp:docPr id="360" name="Grafik 36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723D16">
              <w:rPr>
                <w:noProof/>
                <w:position w:val="-10"/>
              </w:rPr>
              <w:drawing>
                <wp:inline distT="0" distB="0" distL="0" distR="0" wp14:anchorId="262F7B84" wp14:editId="06A22B7B">
                  <wp:extent cx="252000" cy="252000"/>
                  <wp:effectExtent l="0" t="0" r="0" b="0"/>
                  <wp:docPr id="361" name="Grafik 361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723D16">
              <w:rPr>
                <w:noProof/>
                <w:position w:val="-10"/>
              </w:rPr>
              <w:drawing>
                <wp:inline distT="0" distB="0" distL="0" distR="0" wp14:anchorId="166ACDD3" wp14:editId="1A66DDB7">
                  <wp:extent cx="252000" cy="252000"/>
                  <wp:effectExtent l="0" t="0" r="0" b="0"/>
                  <wp:docPr id="362" name="Grafik 36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37BF351" wp14:editId="65323E91">
                  <wp:extent cx="252000" cy="252000"/>
                  <wp:effectExtent l="0" t="0" r="0" b="0"/>
                  <wp:docPr id="88" name="Grafik 8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177D0F">
              <w:rPr>
                <w:noProof/>
                <w:position w:val="-10"/>
              </w:rPr>
              <w:drawing>
                <wp:inline distT="0" distB="0" distL="0" distR="0" wp14:anchorId="53974034" wp14:editId="6C86EA92">
                  <wp:extent cx="252000" cy="252000"/>
                  <wp:effectExtent l="0" t="0" r="0" b="0"/>
                  <wp:docPr id="336" name="Grafik 336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EE1E185" wp14:editId="0A95762C">
                  <wp:extent cx="252000" cy="252000"/>
                  <wp:effectExtent l="0" t="0" r="0" b="0"/>
                  <wp:docPr id="337" name="Grafik 33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Pr="00737A2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asDate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449E3855" wp14:editId="04E3FE75">
                  <wp:extent cx="252000" cy="252000"/>
                  <wp:effectExtent l="0" t="0" r="0" b="0"/>
                  <wp:docPr id="177" name="Grafik 177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9A57F5C" wp14:editId="1D13B062">
                  <wp:extent cx="252000" cy="252000"/>
                  <wp:effectExtent l="0" t="0" r="0" b="0"/>
                  <wp:docPr id="202" name="Grafik 202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17626FC7" wp14:editId="3666E668">
                  <wp:extent cx="252000" cy="252000"/>
                  <wp:effectExtent l="0" t="0" r="0" b="0"/>
                  <wp:docPr id="216" name="Grafik 216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4A1F7B4" wp14:editId="74A878A6">
                  <wp:extent cx="252000" cy="252000"/>
                  <wp:effectExtent l="0" t="0" r="0" b="0"/>
                  <wp:docPr id="239" name="Grafik 239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E296459" wp14:editId="14FBA7B1">
                  <wp:extent cx="252000" cy="252000"/>
                  <wp:effectExtent l="0" t="0" r="0" b="0"/>
                  <wp:docPr id="252" name="Grafik 25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55CE06F" wp14:editId="271ABF78">
                  <wp:extent cx="252000" cy="252000"/>
                  <wp:effectExtent l="0" t="0" r="0" b="0"/>
                  <wp:docPr id="269" name="Grafik 26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8301A76" wp14:editId="7873FFB9">
                  <wp:extent cx="252000" cy="252000"/>
                  <wp:effectExtent l="0" t="0" r="0" b="0"/>
                  <wp:docPr id="285" name="Grafik 28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5265AC4" wp14:editId="7B74BCBC">
                  <wp:extent cx="252000" cy="252000"/>
                  <wp:effectExtent l="0" t="0" r="0" b="0"/>
                  <wp:docPr id="299" name="Grafik 29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0022DD">
              <w:rPr>
                <w:noProof/>
                <w:position w:val="-10"/>
              </w:rPr>
              <w:drawing>
                <wp:inline distT="0" distB="0" distL="0" distR="0" wp14:anchorId="48796697" wp14:editId="74619714">
                  <wp:extent cx="252000" cy="252000"/>
                  <wp:effectExtent l="0" t="0" r="0" b="0"/>
                  <wp:docPr id="363" name="Grafik 36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0022DD">
              <w:rPr>
                <w:noProof/>
                <w:position w:val="-10"/>
              </w:rPr>
              <w:drawing>
                <wp:inline distT="0" distB="0" distL="0" distR="0" wp14:anchorId="5EEDCD81" wp14:editId="63F1B5A3">
                  <wp:extent cx="252000" cy="252000"/>
                  <wp:effectExtent l="0" t="0" r="0" b="0"/>
                  <wp:docPr id="364" name="Grafik 36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AD21E02" wp14:editId="79D60CDD">
                  <wp:extent cx="252000" cy="252000"/>
                  <wp:effectExtent l="0" t="0" r="0" b="0"/>
                  <wp:docPr id="87" name="Grafik 8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323F15">
              <w:rPr>
                <w:noProof/>
                <w:position w:val="-10"/>
              </w:rPr>
              <w:drawing>
                <wp:inline distT="0" distB="0" distL="0" distR="0" wp14:anchorId="34AEC569" wp14:editId="2FD80B69">
                  <wp:extent cx="252000" cy="252000"/>
                  <wp:effectExtent l="0" t="0" r="0" b="0"/>
                  <wp:docPr id="374" name="Grafik 37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27164D1" wp14:editId="63359471">
                  <wp:extent cx="252000" cy="252000"/>
                  <wp:effectExtent l="0" t="0" r="0" b="0"/>
                  <wp:docPr id="388" name="Grafik 38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dateUnit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1ECA2B9" wp14:editId="0E2B6987">
                  <wp:extent cx="252000" cy="252000"/>
                  <wp:effectExtent l="0" t="0" r="0" b="0"/>
                  <wp:docPr id="178" name="Grafik 178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27C1D1C" wp14:editId="5E75966F">
                  <wp:extent cx="252000" cy="252000"/>
                  <wp:effectExtent l="0" t="0" r="0" b="0"/>
                  <wp:docPr id="203" name="Grafik 203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6019034E" wp14:editId="3AA09F27">
                  <wp:extent cx="252000" cy="252000"/>
                  <wp:effectExtent l="0" t="0" r="0" b="0"/>
                  <wp:docPr id="217" name="Grafik 217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F067083" wp14:editId="75172728">
                  <wp:extent cx="252000" cy="252000"/>
                  <wp:effectExtent l="0" t="0" r="0" b="0"/>
                  <wp:docPr id="240" name="Grafik 240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14461402" wp14:editId="5F7A488C">
                  <wp:extent cx="252000" cy="252000"/>
                  <wp:effectExtent l="0" t="0" r="0" b="0"/>
                  <wp:docPr id="14" name="Grafik 14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713E090F" wp14:editId="73EE7B5C">
                  <wp:extent cx="252000" cy="252000"/>
                  <wp:effectExtent l="0" t="0" r="0" b="0"/>
                  <wp:docPr id="270" name="Grafik 270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EFF5C74" wp14:editId="458A9480">
                  <wp:extent cx="252000" cy="252000"/>
                  <wp:effectExtent l="0" t="0" r="0" b="0"/>
                  <wp:docPr id="286" name="Grafik 28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06FBB7A" wp14:editId="09783461">
                  <wp:extent cx="252000" cy="252000"/>
                  <wp:effectExtent l="0" t="0" r="0" b="0"/>
                  <wp:docPr id="300" name="Grafik 30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0022DD">
              <w:rPr>
                <w:noProof/>
                <w:position w:val="-10"/>
              </w:rPr>
              <w:drawing>
                <wp:inline distT="0" distB="0" distL="0" distR="0" wp14:anchorId="637E26DB" wp14:editId="79A5938B">
                  <wp:extent cx="252000" cy="252000"/>
                  <wp:effectExtent l="0" t="0" r="0" b="0"/>
                  <wp:docPr id="365" name="Grafik 36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0022DD">
              <w:rPr>
                <w:noProof/>
                <w:position w:val="-10"/>
              </w:rPr>
              <w:drawing>
                <wp:inline distT="0" distB="0" distL="0" distR="0" wp14:anchorId="601A4297" wp14:editId="6A7987E0">
                  <wp:extent cx="252000" cy="252000"/>
                  <wp:effectExtent l="0" t="0" r="0" b="0"/>
                  <wp:docPr id="366" name="Grafik 366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BA7080">
            <w:pPr>
              <w:pStyle w:val="Textkrper"/>
              <w:jc w:val="center"/>
              <w:rPr>
                <w:noProof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35E813A" wp14:editId="6B907AA4">
                  <wp:extent cx="252000" cy="252000"/>
                  <wp:effectExtent l="0" t="0" r="0" b="0"/>
                  <wp:docPr id="97" name="Grafik 9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323F15">
              <w:rPr>
                <w:noProof/>
                <w:position w:val="-10"/>
              </w:rPr>
              <w:drawing>
                <wp:inline distT="0" distB="0" distL="0" distR="0" wp14:anchorId="20BDC6FD" wp14:editId="2B87907C">
                  <wp:extent cx="252000" cy="252000"/>
                  <wp:effectExtent l="0" t="0" r="0" b="0"/>
                  <wp:docPr id="375" name="Grafik 37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27164D1" wp14:editId="63359471">
                  <wp:extent cx="252000" cy="252000"/>
                  <wp:effectExtent l="0" t="0" r="0" b="0"/>
                  <wp:docPr id="389" name="Grafik 38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order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3E066C3" wp14:editId="12D32148">
                  <wp:extent cx="252000" cy="252000"/>
                  <wp:effectExtent l="0" t="0" r="0" b="0"/>
                  <wp:docPr id="179" name="Grafik 179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48B083D9" wp14:editId="36BEFA9E">
                  <wp:extent cx="252000" cy="252000"/>
                  <wp:effectExtent l="0" t="0" r="0" b="0"/>
                  <wp:docPr id="204" name="Grafik 204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57A1509F" wp14:editId="629EB9B4">
                  <wp:extent cx="252000" cy="252000"/>
                  <wp:effectExtent l="0" t="0" r="0" b="0"/>
                  <wp:docPr id="218" name="Grafik 218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E471557" wp14:editId="080A9A7A">
                  <wp:extent cx="252000" cy="252000"/>
                  <wp:effectExtent l="0" t="0" r="0" b="0"/>
                  <wp:docPr id="238" name="Grafik 238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19D4F524" wp14:editId="19CD301C">
                  <wp:extent cx="252000" cy="252000"/>
                  <wp:effectExtent l="0" t="0" r="0" b="0"/>
                  <wp:docPr id="254" name="Grafik 254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6FBB6754" wp14:editId="0377F476">
                  <wp:extent cx="252000" cy="252000"/>
                  <wp:effectExtent l="0" t="0" r="0" b="0"/>
                  <wp:docPr id="271" name="Grafik 271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BE9F868" wp14:editId="49EB87B2">
                  <wp:extent cx="252000" cy="252000"/>
                  <wp:effectExtent l="0" t="0" r="0" b="0"/>
                  <wp:docPr id="287" name="Grafik 287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6BC1904D" wp14:editId="7BC9D59A">
                  <wp:extent cx="252000" cy="252000"/>
                  <wp:effectExtent l="0" t="0" r="0" b="0"/>
                  <wp:docPr id="301" name="Grafik 301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91469E9" wp14:editId="6F2FD7F3">
                  <wp:extent cx="252000" cy="252000"/>
                  <wp:effectExtent l="0" t="0" r="0" b="0"/>
                  <wp:docPr id="314" name="Grafik 314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CF3CB3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97C69FC" wp14:editId="54FAA0D1">
                  <wp:extent cx="252000" cy="252000"/>
                  <wp:effectExtent l="0" t="0" r="0" b="0"/>
                  <wp:docPr id="317" name="Grafik 31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BA7080">
            <w:pPr>
              <w:pStyle w:val="Textkrper"/>
              <w:jc w:val="center"/>
              <w:rPr>
                <w:noProof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2DF85B93" wp14:editId="2BDDF497">
                  <wp:extent cx="252000" cy="252000"/>
                  <wp:effectExtent l="0" t="0" r="0" b="0"/>
                  <wp:docPr id="96" name="Grafik 96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323F15">
              <w:rPr>
                <w:noProof/>
                <w:position w:val="-10"/>
              </w:rPr>
              <w:drawing>
                <wp:inline distT="0" distB="0" distL="0" distR="0" wp14:anchorId="7CFD04B1" wp14:editId="11A9F137">
                  <wp:extent cx="252000" cy="252000"/>
                  <wp:effectExtent l="0" t="0" r="0" b="0"/>
                  <wp:docPr id="376" name="Grafik 376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27164D1" wp14:editId="63359471">
                  <wp:extent cx="252000" cy="252000"/>
                  <wp:effectExtent l="0" t="0" r="0" b="0"/>
                  <wp:docPr id="390" name="Grafik 390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Default="009D7F7B" w:rsidP="002C5BDF">
            <w:pPr>
              <w:pStyle w:val="Textkrp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last</w:t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F359F9F" wp14:editId="77398594">
                  <wp:extent cx="252000" cy="252000"/>
                  <wp:effectExtent l="0" t="0" r="0" b="0"/>
                  <wp:docPr id="180" name="Grafik 180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74C6717A" wp14:editId="7BFC591E">
                  <wp:extent cx="252000" cy="252000"/>
                  <wp:effectExtent l="0" t="0" r="0" b="0"/>
                  <wp:docPr id="205" name="Grafik 205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1AF3C139" wp14:editId="14485BC9">
                  <wp:extent cx="252000" cy="252000"/>
                  <wp:effectExtent l="0" t="0" r="0" b="0"/>
                  <wp:docPr id="4" name="Grafik 4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6F5EAB6" wp14:editId="133A26E8">
                  <wp:extent cx="252000" cy="252000"/>
                  <wp:effectExtent l="0" t="0" r="0" b="0"/>
                  <wp:docPr id="241" name="Grafik 241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8F33D24" wp14:editId="667D6405">
                  <wp:extent cx="252000" cy="252000"/>
                  <wp:effectExtent l="0" t="0" r="0" b="0"/>
                  <wp:docPr id="15" name="Grafik 15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7372FAC4" wp14:editId="1D0B2113">
                  <wp:extent cx="252000" cy="252000"/>
                  <wp:effectExtent l="0" t="0" r="0" b="0"/>
                  <wp:docPr id="272" name="Grafik 272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4F0090B8" wp14:editId="63BCD33C">
                  <wp:extent cx="252000" cy="252000"/>
                  <wp:effectExtent l="0" t="0" r="0" b="0"/>
                  <wp:docPr id="288" name="Grafik 288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5E009051" wp14:editId="56AD665D">
                  <wp:extent cx="252000" cy="252000"/>
                  <wp:effectExtent l="0" t="0" r="0" b="0"/>
                  <wp:docPr id="302" name="Grafik 302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53CF00D" wp14:editId="1DD1FCA4">
                  <wp:extent cx="252000" cy="252000"/>
                  <wp:effectExtent l="0" t="0" r="0" b="0"/>
                  <wp:docPr id="315" name="Grafik 315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CF3CB3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BD5D1DC" wp14:editId="74E093D3">
                  <wp:extent cx="252000" cy="252000"/>
                  <wp:effectExtent l="0" t="0" r="0" b="0"/>
                  <wp:docPr id="227" name="Grafik 227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BA7080">
            <w:pPr>
              <w:pStyle w:val="Textkrper"/>
              <w:jc w:val="center"/>
              <w:rPr>
                <w:noProof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693FA9D" wp14:editId="560247B4">
                  <wp:extent cx="252000" cy="252000"/>
                  <wp:effectExtent l="0" t="0" r="0" b="0"/>
                  <wp:docPr id="95" name="Grafik 9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323F15">
              <w:rPr>
                <w:noProof/>
                <w:position w:val="-10"/>
              </w:rPr>
              <w:drawing>
                <wp:inline distT="0" distB="0" distL="0" distR="0" wp14:anchorId="3085A918" wp14:editId="12B4DC5B">
                  <wp:extent cx="252000" cy="252000"/>
                  <wp:effectExtent l="0" t="0" r="0" b="0"/>
                  <wp:docPr id="377" name="Grafik 377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3B5AC5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27164D1" wp14:editId="63359471">
                  <wp:extent cx="252000" cy="252000"/>
                  <wp:effectExtent l="0" t="0" r="0" b="0"/>
                  <wp:docPr id="391" name="Grafik 391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63038F">
        <w:tc>
          <w:tcPr>
            <w:tcW w:w="1848" w:type="dxa"/>
          </w:tcPr>
          <w:p w:rsidR="009D7F7B" w:rsidRDefault="009D7F7B" w:rsidP="002C5BDF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partei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7B3722AC" wp14:editId="0D3A1261">
                  <wp:extent cx="252000" cy="252000"/>
                  <wp:effectExtent l="0" t="0" r="0" b="0"/>
                  <wp:docPr id="102" name="Grafik 102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07DFCA50" wp14:editId="2F6125F2">
                  <wp:extent cx="252000" cy="252000"/>
                  <wp:effectExtent l="0" t="0" r="0" b="0"/>
                  <wp:docPr id="103" name="Grafik 103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3CF9884F" wp14:editId="4BEF1EE8">
                  <wp:extent cx="252000" cy="252000"/>
                  <wp:effectExtent l="0" t="0" r="0" b="0"/>
                  <wp:docPr id="104" name="Grafik 104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BA7080" w:rsidRDefault="009D7F7B" w:rsidP="00BA7080">
            <w:pPr>
              <w:pStyle w:val="Textkrper"/>
              <w:jc w:val="center"/>
              <w:rPr>
                <w:noProof/>
                <w:position w:val="-10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F818CD0" wp14:editId="1803DBEF">
                  <wp:extent cx="252000" cy="252000"/>
                  <wp:effectExtent l="0" t="0" r="0" b="0"/>
                  <wp:docPr id="138" name="Grafik 138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BA7080" w:rsidRDefault="009D7F7B" w:rsidP="00A42F8C">
            <w:pPr>
              <w:pStyle w:val="Textkrper"/>
              <w:jc w:val="center"/>
              <w:rPr>
                <w:noProof/>
                <w:position w:val="-10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67192787" wp14:editId="4B0E5FBA">
                  <wp:extent cx="252000" cy="252000"/>
                  <wp:effectExtent l="0" t="0" r="0" b="0"/>
                  <wp:docPr id="16" name="Grafik 16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17B3BD0" wp14:editId="6FB25AD9">
                  <wp:extent cx="252000" cy="252000"/>
                  <wp:effectExtent l="0" t="0" r="0" b="0"/>
                  <wp:docPr id="99" name="Grafik 9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8543131" wp14:editId="40EFFB7E">
                  <wp:extent cx="252000" cy="252000"/>
                  <wp:effectExtent l="0" t="0" r="0" b="0"/>
                  <wp:docPr id="105" name="Grafik 105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518FF0AE" wp14:editId="1A11303C">
                  <wp:extent cx="252000" cy="252000"/>
                  <wp:effectExtent l="0" t="0" r="0" b="0"/>
                  <wp:docPr id="106" name="Grafik 106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0742C4A" wp14:editId="23D3D918">
                  <wp:extent cx="252000" cy="252000"/>
                  <wp:effectExtent l="0" t="0" r="0" b="0"/>
                  <wp:docPr id="107" name="Grafik 107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113C28C4" wp14:editId="4BF49FC6">
                  <wp:extent cx="252000" cy="252000"/>
                  <wp:effectExtent l="0" t="0" r="0" b="0"/>
                  <wp:docPr id="86" name="Grafik 86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BA7080">
            <w:pPr>
              <w:pStyle w:val="Textkrper"/>
              <w:jc w:val="center"/>
              <w:rPr>
                <w:noProof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2A24E18" wp14:editId="279A960F">
                  <wp:extent cx="252000" cy="252000"/>
                  <wp:effectExtent l="0" t="0" r="0" b="0"/>
                  <wp:docPr id="93" name="Grafik 9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323F15">
              <w:rPr>
                <w:noProof/>
                <w:position w:val="-10"/>
              </w:rPr>
              <w:drawing>
                <wp:inline distT="0" distB="0" distL="0" distR="0" wp14:anchorId="707B7EC9" wp14:editId="4CBBE4D9">
                  <wp:extent cx="252000" cy="252000"/>
                  <wp:effectExtent l="0" t="0" r="0" b="0"/>
                  <wp:docPr id="378" name="Grafik 378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BA7080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7591757E" wp14:editId="68555796">
                  <wp:extent cx="252000" cy="252000"/>
                  <wp:effectExtent l="0" t="0" r="0" b="0"/>
                  <wp:docPr id="108" name="Grafik 108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F7B" w:rsidRPr="00737A2B" w:rsidTr="00A42F8C">
        <w:tc>
          <w:tcPr>
            <w:tcW w:w="1848" w:type="dxa"/>
          </w:tcPr>
          <w:p w:rsidR="009D7F7B" w:rsidRDefault="009D7F7B" w:rsidP="00A42F8C">
            <w:pPr>
              <w:pStyle w:val="Textkrp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highlight</w:t>
            </w:r>
            <w:proofErr w:type="spellEnd"/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2D0DF63A" wp14:editId="0BABD5A8">
                  <wp:extent cx="252000" cy="252000"/>
                  <wp:effectExtent l="0" t="0" r="0" b="0"/>
                  <wp:docPr id="219" name="Grafik 219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5A30458D" wp14:editId="08E922EB">
                  <wp:extent cx="252000" cy="252000"/>
                  <wp:effectExtent l="0" t="0" r="0" b="0"/>
                  <wp:docPr id="232" name="Grafik 232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72ED4C0A" wp14:editId="148AFE17">
                  <wp:extent cx="252000" cy="252000"/>
                  <wp:effectExtent l="0" t="0" r="0" b="0"/>
                  <wp:docPr id="233" name="Grafik 233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34285C2" wp14:editId="1A122F4E">
                  <wp:extent cx="252000" cy="252000"/>
                  <wp:effectExtent l="0" t="0" r="0" b="0"/>
                  <wp:docPr id="222" name="Grafik 222" descr="file:///C:/Users/ARES/AppData/Local/Temp/success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///C:/Users/ARES/AppData/Local/Temp/success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46AD9648" wp14:editId="0C6B24EC">
                  <wp:extent cx="252000" cy="252000"/>
                  <wp:effectExtent l="0" t="0" r="0" b="0"/>
                  <wp:docPr id="259" name="Grafik 25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5742045" wp14:editId="5306A2D3">
                  <wp:extent cx="252000" cy="252000"/>
                  <wp:effectExtent l="0" t="0" r="0" b="0"/>
                  <wp:docPr id="224" name="Grafik 22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40A1557D" wp14:editId="08597847">
                  <wp:extent cx="252000" cy="252000"/>
                  <wp:effectExtent l="0" t="0" r="0" b="0"/>
                  <wp:docPr id="225" name="Grafik 225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946A0C">
              <w:rPr>
                <w:noProof/>
                <w:position w:val="-10"/>
              </w:rPr>
              <w:drawing>
                <wp:inline distT="0" distB="0" distL="0" distR="0" wp14:anchorId="6B67E36D" wp14:editId="0B8CD02D">
                  <wp:extent cx="252000" cy="252000"/>
                  <wp:effectExtent l="0" t="0" r="0" b="0"/>
                  <wp:docPr id="226" name="Grafik 226" descr="file:///C:/Users/ARES/AppData/Local/Temp/error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ile:///C:/Users/ARES/AppData/Local/Temp/error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41B0053" wp14:editId="0AE84FEA">
                  <wp:extent cx="252000" cy="252000"/>
                  <wp:effectExtent l="0" t="0" r="0" b="0"/>
                  <wp:docPr id="234" name="Grafik 234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0D4E7CBB" wp14:editId="1713D8AB">
                  <wp:extent cx="252000" cy="252000"/>
                  <wp:effectExtent l="0" t="0" r="0" b="0"/>
                  <wp:docPr id="235" name="Grafik 235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Default="009D7F7B" w:rsidP="00A42F8C">
            <w:pPr>
              <w:pStyle w:val="Textkrper"/>
              <w:jc w:val="center"/>
              <w:rPr>
                <w:noProof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6F6BDD94" wp14:editId="18205F38">
                  <wp:extent cx="252000" cy="252000"/>
                  <wp:effectExtent l="0" t="0" r="0" b="0"/>
                  <wp:docPr id="229" name="Grafik 22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8" w:type="dxa"/>
          </w:tcPr>
          <w:p w:rsidR="009D7F7B" w:rsidRDefault="009D7F7B" w:rsidP="009D7F7B">
            <w:pPr>
              <w:jc w:val="center"/>
            </w:pPr>
            <w:r w:rsidRPr="00323F15">
              <w:rPr>
                <w:noProof/>
                <w:position w:val="-10"/>
              </w:rPr>
              <w:drawing>
                <wp:inline distT="0" distB="0" distL="0" distR="0" wp14:anchorId="2CF1A2C3" wp14:editId="4CFDEE40">
                  <wp:extent cx="252000" cy="252000"/>
                  <wp:effectExtent l="0" t="0" r="0" b="0"/>
                  <wp:docPr id="379" name="Grafik 379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9" w:type="dxa"/>
          </w:tcPr>
          <w:p w:rsidR="009D7F7B" w:rsidRPr="00737A2B" w:rsidRDefault="009D7F7B" w:rsidP="00A42F8C">
            <w:pPr>
              <w:pStyle w:val="Textkrper"/>
              <w:jc w:val="center"/>
              <w:rPr>
                <w:sz w:val="18"/>
                <w:szCs w:val="18"/>
              </w:rPr>
            </w:pPr>
            <w:r w:rsidRPr="00BA7080">
              <w:rPr>
                <w:noProof/>
                <w:position w:val="-10"/>
              </w:rPr>
              <w:drawing>
                <wp:inline distT="0" distB="0" distL="0" distR="0" wp14:anchorId="336F96B1" wp14:editId="5AF4C3EA">
                  <wp:extent cx="252000" cy="252000"/>
                  <wp:effectExtent l="0" t="0" r="0" b="0"/>
                  <wp:docPr id="236" name="Grafik 236" descr="file:///C:/Users/ARES/AppData/Local/Temp/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///C:/Users/ARES/AppData/Local/Temp/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7318" w:rsidRDefault="00BA7080" w:rsidP="00EC2550">
      <w:r w:rsidRPr="00BA7080">
        <w:rPr>
          <w:noProof/>
          <w:position w:val="-10"/>
        </w:rPr>
        <w:drawing>
          <wp:inline distT="0" distB="0" distL="0" distR="0" wp14:anchorId="6EC75F1B" wp14:editId="719891B5">
            <wp:extent cx="252000" cy="252000"/>
            <wp:effectExtent l="0" t="0" r="0" b="0"/>
            <wp:docPr id="73" name="Grafik 73" descr="file:///C:/Users/ARES/AppData/Local/Temp/succes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//C:/Users/ARES/AppData/Local/Temp/success-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Wird verwendet, Pflicht</w:t>
      </w:r>
    </w:p>
    <w:p w:rsidR="00BA7080" w:rsidRDefault="00BA7080" w:rsidP="00EC2550">
      <w:r w:rsidRPr="00BA7080">
        <w:rPr>
          <w:noProof/>
          <w:position w:val="-10"/>
        </w:rPr>
        <w:drawing>
          <wp:inline distT="0" distB="0" distL="0" distR="0" wp14:anchorId="051AB32F" wp14:editId="6C58D13D">
            <wp:extent cx="252000" cy="252000"/>
            <wp:effectExtent l="0" t="0" r="0" b="0"/>
            <wp:docPr id="75" name="Grafik 75" descr="file:///C:/Users/ARES/AppData/Local/Temp/success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//C:/Users/ARES/AppData/Local/Temp/success-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Wird verwendet, nicht Pflicht</w:t>
      </w:r>
    </w:p>
    <w:p w:rsidR="00946A0C" w:rsidRDefault="00946A0C" w:rsidP="00EC2550">
      <w:r w:rsidRPr="00946A0C">
        <w:rPr>
          <w:noProof/>
          <w:position w:val="-10"/>
        </w:rPr>
        <w:drawing>
          <wp:inline distT="0" distB="0" distL="0" distR="0" wp14:anchorId="265FEFB9" wp14:editId="497C4886">
            <wp:extent cx="252000" cy="252000"/>
            <wp:effectExtent l="0" t="0" r="0" b="0"/>
            <wp:docPr id="85" name="Grafik 85" descr="file:///C:/Users/ARES/AppData/Local/Temp/erro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///C:/Users/ARES/AppData/Local/Temp/error-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Wird noch nicht verwendet (bei Bedarf noch umzusetzen)</w:t>
      </w:r>
    </w:p>
    <w:p w:rsidR="00BA7080" w:rsidRDefault="00BA7080" w:rsidP="00EC2550">
      <w:r w:rsidRPr="00BA7080">
        <w:rPr>
          <w:noProof/>
          <w:position w:val="-10"/>
        </w:rPr>
        <w:drawing>
          <wp:inline distT="0" distB="0" distL="0" distR="0" wp14:anchorId="3FF71EFC" wp14:editId="066C8F61">
            <wp:extent cx="252000" cy="252000"/>
            <wp:effectExtent l="0" t="0" r="0" b="0"/>
            <wp:docPr id="84" name="Grafik 84" descr="file:///C:/Users/ARES/AppData/Local/Temp/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//C:/Users/ARES/AppData/Local/Temp/error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Wird nicht verwendet</w:t>
      </w:r>
    </w:p>
    <w:p w:rsidR="00BA7080" w:rsidRDefault="00BA7080" w:rsidP="00EC2550"/>
    <w:p w:rsidR="00654271" w:rsidRDefault="00654271">
      <w:pPr>
        <w:spacing w:before="0" w:after="0" w:line="240" w:lineRule="auto"/>
        <w:rPr>
          <w:rFonts w:cs="Arial"/>
          <w:b/>
          <w:bCs/>
        </w:rPr>
      </w:pPr>
      <w:r>
        <w:br w:type="page"/>
      </w:r>
    </w:p>
    <w:p w:rsidR="00FF75CE" w:rsidRDefault="00605555" w:rsidP="00605555">
      <w:pPr>
        <w:pStyle w:val="berschrift1"/>
      </w:pPr>
      <w:bookmarkStart w:id="9" w:name="_Toc500745465"/>
      <w:r>
        <w:lastRenderedPageBreak/>
        <w:t>Grafikspezifische Konfigurationsoptionen</w:t>
      </w:r>
      <w:bookmarkEnd w:id="9"/>
    </w:p>
    <w:p w:rsidR="00605555" w:rsidRDefault="00605555" w:rsidP="00605555">
      <w:pPr>
        <w:pStyle w:val="berschrift2"/>
      </w:pPr>
      <w:bookmarkStart w:id="10" w:name="_Toc500745466"/>
      <w:proofErr w:type="spellStart"/>
      <w:r>
        <w:t>stat_zg_bar</w:t>
      </w:r>
      <w:bookmarkEnd w:id="10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6261D0" w:rsidTr="00B96D88">
        <w:tc>
          <w:tcPr>
            <w:tcW w:w="2768" w:type="dxa"/>
          </w:tcPr>
          <w:p w:rsidR="00962529" w:rsidRDefault="00962529" w:rsidP="00962529">
            <w:pPr>
              <w:pStyle w:val="Textkrper"/>
            </w:pPr>
          </w:p>
        </w:tc>
        <w:tc>
          <w:tcPr>
            <w:tcW w:w="3385" w:type="dxa"/>
          </w:tcPr>
          <w:p w:rsidR="00962529" w:rsidRDefault="00962529" w:rsidP="00B96D88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962529" w:rsidRDefault="00962529" w:rsidP="00B96D88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962529" w:rsidRDefault="00962529" w:rsidP="00B96D88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962529" w:rsidRDefault="00962529" w:rsidP="00B96D88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962529" w:rsidRDefault="00962529" w:rsidP="00B96D88">
            <w:pPr>
              <w:pStyle w:val="Textkrper"/>
            </w:pPr>
            <w:r>
              <w:t>Optionen</w:t>
            </w:r>
          </w:p>
        </w:tc>
      </w:tr>
      <w:tr w:rsidR="006261D0" w:rsidTr="00B96D88">
        <w:tc>
          <w:tcPr>
            <w:tcW w:w="2768" w:type="dxa"/>
          </w:tcPr>
          <w:p w:rsidR="00962529" w:rsidRPr="00962529" w:rsidRDefault="00962529" w:rsidP="00962529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962529" w:rsidRDefault="00654271" w:rsidP="00962529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962529" w:rsidRDefault="00962529" w:rsidP="00962529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962529" w:rsidRPr="00654271" w:rsidRDefault="00962529" w:rsidP="00962529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962529" w:rsidRDefault="00962529" w:rsidP="00B96D88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962529" w:rsidRDefault="00962529" w:rsidP="00962529">
            <w:pPr>
              <w:pStyle w:val="Textkrper"/>
            </w:pPr>
          </w:p>
        </w:tc>
      </w:tr>
      <w:tr w:rsidR="006261D0" w:rsidTr="00B96D88">
        <w:tc>
          <w:tcPr>
            <w:tcW w:w="2768" w:type="dxa"/>
          </w:tcPr>
          <w:p w:rsidR="00962529" w:rsidRPr="00962529" w:rsidRDefault="00962529" w:rsidP="00962529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962529" w:rsidRDefault="00654271" w:rsidP="00962529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962529" w:rsidRDefault="00962529" w:rsidP="00962529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962529" w:rsidRDefault="00962529" w:rsidP="00962529">
            <w:pPr>
              <w:pStyle w:val="Textkrper"/>
            </w:pPr>
          </w:p>
        </w:tc>
        <w:tc>
          <w:tcPr>
            <w:tcW w:w="1197" w:type="dxa"/>
          </w:tcPr>
          <w:p w:rsidR="00962529" w:rsidRDefault="00962529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962529" w:rsidRDefault="00962529" w:rsidP="00962529">
            <w:pPr>
              <w:pStyle w:val="Textkrper"/>
            </w:pPr>
          </w:p>
        </w:tc>
      </w:tr>
      <w:tr w:rsidR="006261D0" w:rsidTr="00B96D88">
        <w:tc>
          <w:tcPr>
            <w:tcW w:w="2768" w:type="dxa"/>
          </w:tcPr>
          <w:p w:rsidR="00962529" w:rsidRDefault="00962529" w:rsidP="00962529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962529" w:rsidRDefault="00654271" w:rsidP="00962529">
            <w:pPr>
              <w:pStyle w:val="Textkrper"/>
            </w:pPr>
            <w:r>
              <w:t>Datenspalte mit Kategorien für X-Dimension</w:t>
            </w:r>
          </w:p>
        </w:tc>
        <w:tc>
          <w:tcPr>
            <w:tcW w:w="708" w:type="dxa"/>
          </w:tcPr>
          <w:p w:rsidR="00962529" w:rsidRDefault="00962529" w:rsidP="00962529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962529" w:rsidRDefault="00962529" w:rsidP="00962529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962529" w:rsidRDefault="00962529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962529" w:rsidRDefault="00962529" w:rsidP="00962529">
            <w:pPr>
              <w:pStyle w:val="Textkrper"/>
            </w:pPr>
          </w:p>
        </w:tc>
      </w:tr>
      <w:tr w:rsidR="004A7E11" w:rsidTr="00B96D88">
        <w:tc>
          <w:tcPr>
            <w:tcW w:w="2768" w:type="dxa"/>
          </w:tcPr>
          <w:p w:rsidR="004A7E11" w:rsidRDefault="004A7E11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4A7E11" w:rsidRDefault="004A7E11" w:rsidP="00B96D88">
            <w:pPr>
              <w:pStyle w:val="Textkrper"/>
            </w:pPr>
            <w:r>
              <w:t>Abschliessende und geordnete Liste der Kategorien für Anzeige</w:t>
            </w:r>
          </w:p>
        </w:tc>
        <w:tc>
          <w:tcPr>
            <w:tcW w:w="708" w:type="dxa"/>
          </w:tcPr>
          <w:p w:rsidR="004A7E11" w:rsidRDefault="004A7E11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4A7E11" w:rsidRDefault="004A7E11" w:rsidP="00B96D88">
            <w:pPr>
              <w:pStyle w:val="Textkrper"/>
            </w:pPr>
            <w:r>
              <w:t xml:space="preserve">Alle Werte gemäss </w:t>
            </w:r>
            <w:proofErr w:type="spellStart"/>
            <w:r>
              <w:t>group</w:t>
            </w:r>
            <w:proofErr w:type="spellEnd"/>
            <w:r>
              <w:t xml:space="preserve"> g</w:t>
            </w:r>
            <w:r>
              <w:t>e</w:t>
            </w:r>
            <w:r>
              <w:t xml:space="preserve">ordnet gemäss </w:t>
            </w:r>
            <w:proofErr w:type="spellStart"/>
            <w:r>
              <w:t>order</w:t>
            </w:r>
            <w:proofErr w:type="spellEnd"/>
          </w:p>
        </w:tc>
        <w:tc>
          <w:tcPr>
            <w:tcW w:w="1197" w:type="dxa"/>
          </w:tcPr>
          <w:p w:rsidR="004A7E11" w:rsidRDefault="004A7E11" w:rsidP="00B96D88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4A7E11" w:rsidRDefault="004A7E11" w:rsidP="00B96D88">
            <w:pPr>
              <w:pStyle w:val="Textkrper"/>
            </w:pPr>
          </w:p>
        </w:tc>
      </w:tr>
      <w:tr w:rsidR="006261D0" w:rsidTr="00B96D88">
        <w:tc>
          <w:tcPr>
            <w:tcW w:w="2768" w:type="dxa"/>
          </w:tcPr>
          <w:p w:rsidR="00962529" w:rsidRDefault="00962529" w:rsidP="00962529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962529" w:rsidRDefault="00654271" w:rsidP="009E7458">
            <w:pPr>
              <w:pStyle w:val="Textkrper"/>
            </w:pPr>
            <w:r>
              <w:t xml:space="preserve">Datenspalte für Höhe der </w:t>
            </w:r>
            <w:r w:rsidR="009E7458">
              <w:t>Säulen</w:t>
            </w:r>
          </w:p>
        </w:tc>
        <w:tc>
          <w:tcPr>
            <w:tcW w:w="708" w:type="dxa"/>
          </w:tcPr>
          <w:p w:rsidR="00962529" w:rsidRDefault="00962529" w:rsidP="00962529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962529" w:rsidRDefault="00962529" w:rsidP="00962529">
            <w:pPr>
              <w:pStyle w:val="Textkrper"/>
            </w:pPr>
            <w:r>
              <w:t>Spalte 3 in den Daten</w:t>
            </w:r>
          </w:p>
        </w:tc>
        <w:tc>
          <w:tcPr>
            <w:tcW w:w="1197" w:type="dxa"/>
          </w:tcPr>
          <w:p w:rsidR="00962529" w:rsidRDefault="00962529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962529" w:rsidRDefault="00962529" w:rsidP="00962529">
            <w:pPr>
              <w:pStyle w:val="Textkrper"/>
            </w:pPr>
          </w:p>
        </w:tc>
      </w:tr>
      <w:tr w:rsidR="006261D0" w:rsidTr="00B96D88">
        <w:tc>
          <w:tcPr>
            <w:tcW w:w="2768" w:type="dxa"/>
          </w:tcPr>
          <w:p w:rsidR="00654271" w:rsidRDefault="00654271" w:rsidP="00962529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654271" w:rsidRDefault="00654271" w:rsidP="00654271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654271" w:rsidRDefault="00654271" w:rsidP="00962529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654271" w:rsidRPr="00654271" w:rsidRDefault="00654271" w:rsidP="00962529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654271" w:rsidRDefault="00654271" w:rsidP="00B96D88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654271" w:rsidRPr="00654271" w:rsidRDefault="00654271" w:rsidP="00654271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6261D0" w:rsidTr="00B96D88">
        <w:tc>
          <w:tcPr>
            <w:tcW w:w="2768" w:type="dxa"/>
          </w:tcPr>
          <w:p w:rsidR="00654271" w:rsidRDefault="00654271" w:rsidP="00962529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showAnteil</w:t>
            </w:r>
            <w:proofErr w:type="spellEnd"/>
          </w:p>
        </w:tc>
        <w:tc>
          <w:tcPr>
            <w:tcW w:w="3385" w:type="dxa"/>
          </w:tcPr>
          <w:p w:rsidR="00654271" w:rsidRDefault="00654271" w:rsidP="00654271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angezeigt werden? (Prozentanteil aller Spalten)</w:t>
            </w:r>
          </w:p>
        </w:tc>
        <w:tc>
          <w:tcPr>
            <w:tcW w:w="708" w:type="dxa"/>
          </w:tcPr>
          <w:p w:rsidR="00654271" w:rsidRDefault="00654271" w:rsidP="00962529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654271" w:rsidRPr="00654271" w:rsidRDefault="00654271" w:rsidP="00962529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654271" w:rsidRDefault="00654271" w:rsidP="00B96D88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654271" w:rsidRPr="00654271" w:rsidRDefault="00654271" w:rsidP="00654271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6261D0" w:rsidTr="00B96D88">
        <w:tc>
          <w:tcPr>
            <w:tcW w:w="2768" w:type="dxa"/>
          </w:tcPr>
          <w:p w:rsidR="00654271" w:rsidRDefault="00654271" w:rsidP="00962529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order</w:t>
            </w:r>
            <w:proofErr w:type="spellEnd"/>
          </w:p>
        </w:tc>
        <w:tc>
          <w:tcPr>
            <w:tcW w:w="3385" w:type="dxa"/>
          </w:tcPr>
          <w:p w:rsidR="00654271" w:rsidRDefault="00654271" w:rsidP="009E7458">
            <w:pPr>
              <w:pStyle w:val="Textkrper"/>
            </w:pPr>
            <w:r>
              <w:t xml:space="preserve">Anordnung der </w:t>
            </w:r>
            <w:r w:rsidR="009E7458">
              <w:t>Säulen</w:t>
            </w:r>
            <w:r>
              <w:t xml:space="preserve"> von Links </w:t>
            </w:r>
            <w:proofErr w:type="spellStart"/>
            <w:r>
              <w:t>nach Rechts</w:t>
            </w:r>
            <w:proofErr w:type="spellEnd"/>
          </w:p>
        </w:tc>
        <w:tc>
          <w:tcPr>
            <w:tcW w:w="708" w:type="dxa"/>
          </w:tcPr>
          <w:p w:rsidR="00654271" w:rsidRDefault="00654271" w:rsidP="00962529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654271" w:rsidRPr="006261D0" w:rsidRDefault="00654271" w:rsidP="006261D0">
            <w:r w:rsidRPr="006261D0">
              <w:t xml:space="preserve">Gemäss </w:t>
            </w:r>
            <w:proofErr w:type="spellStart"/>
            <w:r w:rsidRPr="006261D0">
              <w:rPr>
                <w:rStyle w:val="CodeinText"/>
              </w:rPr>
              <w:t>characteristics</w:t>
            </w:r>
            <w:proofErr w:type="spellEnd"/>
            <w:r w:rsidRPr="006261D0">
              <w:t xml:space="preserve">, wenn </w:t>
            </w:r>
            <w:proofErr w:type="spellStart"/>
            <w:r w:rsidRPr="006261D0">
              <w:rPr>
                <w:rStyle w:val="CodeinText"/>
              </w:rPr>
              <w:t>characteristic</w:t>
            </w:r>
            <w:proofErr w:type="spellEnd"/>
            <w:r w:rsidRPr="006261D0">
              <w:rPr>
                <w:rStyle w:val="CodeinText"/>
              </w:rPr>
              <w:t xml:space="preserve"> nicht</w:t>
            </w:r>
            <w:r w:rsidRPr="006261D0">
              <w:t xml:space="preserve"> definiert ist alphab</w:t>
            </w:r>
            <w:r w:rsidRPr="006261D0">
              <w:t>e</w:t>
            </w:r>
            <w:r w:rsidRPr="006261D0">
              <w:t>tisch</w:t>
            </w:r>
          </w:p>
        </w:tc>
        <w:tc>
          <w:tcPr>
            <w:tcW w:w="1197" w:type="dxa"/>
          </w:tcPr>
          <w:p w:rsidR="00654271" w:rsidRDefault="006261D0" w:rsidP="00B96D88">
            <w:pPr>
              <w:pStyle w:val="Textkrper"/>
            </w:pPr>
            <w:r>
              <w:t>String-Options</w:t>
            </w:r>
          </w:p>
        </w:tc>
        <w:tc>
          <w:tcPr>
            <w:tcW w:w="3056" w:type="dxa"/>
          </w:tcPr>
          <w:p w:rsidR="006261D0" w:rsidRPr="00654271" w:rsidRDefault="006261D0" w:rsidP="006261D0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"</w:t>
            </w:r>
            <w:proofErr w:type="spellStart"/>
            <w:r>
              <w:rPr>
                <w:rStyle w:val="CodeinText"/>
              </w:rPr>
              <w:t>desc</w:t>
            </w:r>
            <w:proofErr w:type="spellEnd"/>
            <w:r w:rsidRPr="007E4DA1">
              <w:rPr>
                <w:rStyle w:val="CodeinText"/>
              </w:rPr>
              <w:t>"</w:t>
            </w:r>
            <w:r w:rsidRPr="006261D0">
              <w:t>: Absteigend</w:t>
            </w:r>
            <w:r>
              <w:t xml:space="preserve"> nach Wert</w:t>
            </w:r>
            <w:r w:rsidRPr="006261D0">
              <w:t>,</w:t>
            </w:r>
            <w:r>
              <w:t xml:space="preserve"> </w:t>
            </w:r>
            <w:r w:rsidRPr="007E4DA1">
              <w:rPr>
                <w:rStyle w:val="CodeinText"/>
              </w:rPr>
              <w:t>"</w:t>
            </w:r>
            <w:proofErr w:type="spellStart"/>
            <w:r w:rsidRPr="007E4DA1">
              <w:rPr>
                <w:rStyle w:val="CodeinText"/>
              </w:rPr>
              <w:t>asc</w:t>
            </w:r>
            <w:proofErr w:type="spellEnd"/>
            <w:r w:rsidRPr="007E4DA1">
              <w:rPr>
                <w:rStyle w:val="CodeinText"/>
              </w:rPr>
              <w:t>"</w:t>
            </w:r>
            <w:r w:rsidRPr="006261D0">
              <w:t>: Aufsteigend</w:t>
            </w:r>
            <w:r>
              <w:t xml:space="preserve"> nach Wert</w:t>
            </w:r>
            <w:r w:rsidR="007E4DA1">
              <w:t xml:space="preserve">, </w:t>
            </w:r>
          </w:p>
        </w:tc>
      </w:tr>
      <w:tr w:rsidR="006261D0" w:rsidTr="00B96D88">
        <w:tc>
          <w:tcPr>
            <w:tcW w:w="2768" w:type="dxa"/>
          </w:tcPr>
          <w:p w:rsidR="006261D0" w:rsidRDefault="006261D0" w:rsidP="00962529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last</w:t>
            </w:r>
          </w:p>
        </w:tc>
        <w:tc>
          <w:tcPr>
            <w:tcW w:w="3385" w:type="dxa"/>
          </w:tcPr>
          <w:p w:rsidR="006261D0" w:rsidRDefault="006261D0" w:rsidP="00654271">
            <w:pPr>
              <w:pStyle w:val="Textkrper"/>
            </w:pPr>
            <w:r>
              <w:t>Kategorie die immer am Ende a</w:t>
            </w:r>
            <w:r>
              <w:t>n</w:t>
            </w:r>
            <w:r>
              <w:t>gezeigt werden soll (zum Beispiel Anderes)</w:t>
            </w:r>
          </w:p>
        </w:tc>
        <w:tc>
          <w:tcPr>
            <w:tcW w:w="708" w:type="dxa"/>
          </w:tcPr>
          <w:p w:rsidR="006261D0" w:rsidRDefault="006261D0" w:rsidP="00962529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6261D0" w:rsidRPr="006261D0" w:rsidRDefault="006261D0" w:rsidP="006261D0">
            <w:r>
              <w:t>Keine</w:t>
            </w:r>
          </w:p>
        </w:tc>
        <w:tc>
          <w:tcPr>
            <w:tcW w:w="1197" w:type="dxa"/>
          </w:tcPr>
          <w:p w:rsidR="006261D0" w:rsidRDefault="006261D0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6261D0" w:rsidRDefault="006261D0" w:rsidP="006261D0">
            <w:pPr>
              <w:pStyle w:val="Textkrper"/>
              <w:rPr>
                <w:rStyle w:val="CodeinText"/>
              </w:rPr>
            </w:pPr>
          </w:p>
        </w:tc>
      </w:tr>
    </w:tbl>
    <w:p w:rsidR="00CD4C1B" w:rsidRDefault="00CD4C1B" w:rsidP="00CD4C1B">
      <w:pPr>
        <w:pStyle w:val="berschrift2"/>
      </w:pPr>
      <w:bookmarkStart w:id="11" w:name="_Toc500745467"/>
      <w:proofErr w:type="spellStart"/>
      <w:r>
        <w:lastRenderedPageBreak/>
        <w:t>stat_zg_groupedbar</w:t>
      </w:r>
      <w:bookmarkEnd w:id="11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CD4C1B" w:rsidTr="00B96D88">
        <w:tc>
          <w:tcPr>
            <w:tcW w:w="2768" w:type="dxa"/>
          </w:tcPr>
          <w:p w:rsidR="00CD4C1B" w:rsidRDefault="00CD4C1B" w:rsidP="00B96D88">
            <w:pPr>
              <w:pStyle w:val="Textkrper"/>
            </w:pPr>
          </w:p>
        </w:tc>
        <w:tc>
          <w:tcPr>
            <w:tcW w:w="3385" w:type="dxa"/>
          </w:tcPr>
          <w:p w:rsidR="00CD4C1B" w:rsidRDefault="00CD4C1B" w:rsidP="00B96D88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CD4C1B" w:rsidRDefault="00CD4C1B" w:rsidP="00B96D88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CD4C1B" w:rsidRDefault="00CD4C1B" w:rsidP="00B96D88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CD4C1B" w:rsidRDefault="00CD4C1B" w:rsidP="00B96D88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CD4C1B" w:rsidRDefault="00CD4C1B" w:rsidP="00B96D88">
            <w:pPr>
              <w:pStyle w:val="Textkrper"/>
            </w:pPr>
            <w:r>
              <w:t>Optionen</w:t>
            </w:r>
          </w:p>
        </w:tc>
      </w:tr>
      <w:tr w:rsidR="00CD4C1B" w:rsidTr="00B96D88">
        <w:tc>
          <w:tcPr>
            <w:tcW w:w="2768" w:type="dxa"/>
          </w:tcPr>
          <w:p w:rsidR="00CD4C1B" w:rsidRPr="00962529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CD4C1B" w:rsidRDefault="00CD4C1B" w:rsidP="00B96D88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CD4C1B" w:rsidRDefault="00CD4C1B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D4C1B" w:rsidRPr="00654271" w:rsidRDefault="00CD4C1B" w:rsidP="00B96D88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CD4C1B" w:rsidRDefault="00CD4C1B" w:rsidP="00B96D88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CD4C1B" w:rsidRDefault="00CD4C1B" w:rsidP="00B96D88">
            <w:pPr>
              <w:pStyle w:val="Textkrper"/>
            </w:pPr>
          </w:p>
        </w:tc>
      </w:tr>
      <w:tr w:rsidR="00CD4C1B" w:rsidTr="00B96D88">
        <w:tc>
          <w:tcPr>
            <w:tcW w:w="2768" w:type="dxa"/>
          </w:tcPr>
          <w:p w:rsidR="00CD4C1B" w:rsidRPr="00962529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CD4C1B" w:rsidRDefault="00CD4C1B" w:rsidP="00B96D88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CD4C1B" w:rsidRDefault="00CD4C1B" w:rsidP="00B96D88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CD4C1B" w:rsidRDefault="00CD4C1B" w:rsidP="00B96D88">
            <w:pPr>
              <w:pStyle w:val="Textkrper"/>
            </w:pPr>
          </w:p>
        </w:tc>
        <w:tc>
          <w:tcPr>
            <w:tcW w:w="1197" w:type="dxa"/>
          </w:tcPr>
          <w:p w:rsidR="00CD4C1B" w:rsidRDefault="00CD4C1B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CD4C1B" w:rsidRDefault="00CD4C1B" w:rsidP="00B96D88">
            <w:pPr>
              <w:pStyle w:val="Textkrper"/>
            </w:pPr>
          </w:p>
        </w:tc>
      </w:tr>
      <w:tr w:rsidR="00CD4C1B" w:rsidTr="00B96D88">
        <w:tc>
          <w:tcPr>
            <w:tcW w:w="2768" w:type="dxa"/>
          </w:tcPr>
          <w:p w:rsidR="00CD4C1B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CD4C1B" w:rsidRDefault="00CD4C1B" w:rsidP="004A7E11">
            <w:pPr>
              <w:pStyle w:val="Textkrper"/>
            </w:pPr>
            <w:r>
              <w:t xml:space="preserve">Datenspalte mit Kategorien für </w:t>
            </w:r>
            <w:r w:rsidR="004A7E11">
              <w:t>Differenzierung innerhalb der Gruppen</w:t>
            </w:r>
          </w:p>
        </w:tc>
        <w:tc>
          <w:tcPr>
            <w:tcW w:w="708" w:type="dxa"/>
          </w:tcPr>
          <w:p w:rsidR="00CD4C1B" w:rsidRDefault="00CD4C1B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D4C1B" w:rsidRDefault="00CD4C1B" w:rsidP="003B5439">
            <w:pPr>
              <w:pStyle w:val="Textkrper"/>
            </w:pPr>
            <w:r>
              <w:t xml:space="preserve">Spalte </w:t>
            </w:r>
            <w:r w:rsidR="003B5439">
              <w:t>1</w:t>
            </w:r>
            <w:r>
              <w:t xml:space="preserve"> in den Daten</w:t>
            </w:r>
          </w:p>
        </w:tc>
        <w:tc>
          <w:tcPr>
            <w:tcW w:w="1197" w:type="dxa"/>
          </w:tcPr>
          <w:p w:rsidR="00CD4C1B" w:rsidRDefault="00CD4C1B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CD4C1B" w:rsidRDefault="00CD4C1B" w:rsidP="00B96D88">
            <w:pPr>
              <w:pStyle w:val="Textkrper"/>
            </w:pPr>
          </w:p>
        </w:tc>
      </w:tr>
      <w:tr w:rsidR="004A7E11" w:rsidTr="00B96D88">
        <w:tc>
          <w:tcPr>
            <w:tcW w:w="2768" w:type="dxa"/>
          </w:tcPr>
          <w:p w:rsidR="004A7E11" w:rsidRDefault="004A7E11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4A7E11" w:rsidRDefault="004A7E11" w:rsidP="004A7E11">
            <w:pPr>
              <w:pStyle w:val="Textkrper"/>
            </w:pPr>
            <w:r>
              <w:t>Abschliessende und geordnete Liste der Subkategorien für A</w:t>
            </w:r>
            <w:r>
              <w:t>n</w:t>
            </w:r>
            <w:r>
              <w:t>zeige in den Gruppen</w:t>
            </w:r>
          </w:p>
        </w:tc>
        <w:tc>
          <w:tcPr>
            <w:tcW w:w="708" w:type="dxa"/>
          </w:tcPr>
          <w:p w:rsidR="004A7E11" w:rsidRDefault="004A7E11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4A7E11" w:rsidRDefault="004A7E11" w:rsidP="00376158">
            <w:pPr>
              <w:pStyle w:val="Textkrper"/>
            </w:pPr>
            <w:r>
              <w:t xml:space="preserve">Alle Werte gemäss </w:t>
            </w:r>
            <w:proofErr w:type="spellStart"/>
            <w:r w:rsidR="00376158">
              <w:rPr>
                <w:rStyle w:val="CodeinText"/>
              </w:rPr>
              <w:t>dimens</w:t>
            </w:r>
            <w:r w:rsidR="00376158">
              <w:rPr>
                <w:rStyle w:val="CodeinText"/>
              </w:rPr>
              <w:t>i</w:t>
            </w:r>
            <w:r w:rsidR="00376158">
              <w:rPr>
                <w:rStyle w:val="CodeinText"/>
              </w:rPr>
              <w:t>on</w:t>
            </w:r>
            <w:proofErr w:type="spellEnd"/>
            <w:r>
              <w:t xml:space="preserve"> </w:t>
            </w:r>
            <w:r w:rsidR="00376158">
              <w:t xml:space="preserve">alphabetisch </w:t>
            </w:r>
            <w:r>
              <w:t>geordnet</w:t>
            </w:r>
          </w:p>
        </w:tc>
        <w:tc>
          <w:tcPr>
            <w:tcW w:w="1197" w:type="dxa"/>
          </w:tcPr>
          <w:p w:rsidR="004A7E11" w:rsidRDefault="004A7E11" w:rsidP="00B96D88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4A7E11" w:rsidRDefault="004A7E11" w:rsidP="00B96D88">
            <w:pPr>
              <w:pStyle w:val="Textkrper"/>
            </w:pPr>
          </w:p>
        </w:tc>
      </w:tr>
      <w:tr w:rsidR="00CD4C1B" w:rsidTr="00B96D88">
        <w:tc>
          <w:tcPr>
            <w:tcW w:w="2768" w:type="dxa"/>
          </w:tcPr>
          <w:p w:rsidR="00CD4C1B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CD4C1B" w:rsidRDefault="00CD4C1B" w:rsidP="009E7458">
            <w:pPr>
              <w:pStyle w:val="Textkrper"/>
            </w:pPr>
            <w:r>
              <w:t xml:space="preserve">Datenspalte für Höhe der </w:t>
            </w:r>
            <w:r w:rsidR="009E7458">
              <w:t>Säulen</w:t>
            </w:r>
          </w:p>
        </w:tc>
        <w:tc>
          <w:tcPr>
            <w:tcW w:w="708" w:type="dxa"/>
          </w:tcPr>
          <w:p w:rsidR="00CD4C1B" w:rsidRDefault="00CD4C1B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D4C1B" w:rsidRDefault="00CD4C1B" w:rsidP="00376158">
            <w:pPr>
              <w:pStyle w:val="Textkrper"/>
            </w:pPr>
            <w:r>
              <w:t xml:space="preserve">Spalte </w:t>
            </w:r>
            <w:r w:rsidR="00376158">
              <w:t>3</w:t>
            </w:r>
            <w:r>
              <w:t xml:space="preserve"> in den Daten</w:t>
            </w:r>
          </w:p>
        </w:tc>
        <w:tc>
          <w:tcPr>
            <w:tcW w:w="1197" w:type="dxa"/>
          </w:tcPr>
          <w:p w:rsidR="00CD4C1B" w:rsidRDefault="00CD4C1B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CD4C1B" w:rsidRDefault="00CD4C1B" w:rsidP="00B96D88">
            <w:pPr>
              <w:pStyle w:val="Textkrper"/>
            </w:pPr>
          </w:p>
        </w:tc>
      </w:tr>
      <w:tr w:rsidR="003B5439" w:rsidTr="00B96D88">
        <w:tc>
          <w:tcPr>
            <w:tcW w:w="2768" w:type="dxa"/>
          </w:tcPr>
          <w:p w:rsidR="003B5439" w:rsidRDefault="003B5439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stack</w:t>
            </w:r>
            <w:proofErr w:type="spellEnd"/>
          </w:p>
        </w:tc>
        <w:tc>
          <w:tcPr>
            <w:tcW w:w="3385" w:type="dxa"/>
          </w:tcPr>
          <w:p w:rsidR="003B5439" w:rsidRDefault="003B5439" w:rsidP="004A7E11">
            <w:pPr>
              <w:pStyle w:val="Textkrper"/>
            </w:pPr>
            <w:r>
              <w:t>Datenspalte</w:t>
            </w:r>
            <w:r w:rsidR="004A7E11">
              <w:t xml:space="preserve"> mit Kategorien für Differenzierung der Gruppen</w:t>
            </w:r>
          </w:p>
        </w:tc>
        <w:tc>
          <w:tcPr>
            <w:tcW w:w="708" w:type="dxa"/>
          </w:tcPr>
          <w:p w:rsidR="003B5439" w:rsidRDefault="003B5439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3B5439" w:rsidRPr="003B5439" w:rsidRDefault="003B5439" w:rsidP="00376158">
            <w:pPr>
              <w:pStyle w:val="Textkrper"/>
            </w:pPr>
            <w:r w:rsidRPr="003B5439">
              <w:t xml:space="preserve">Spalte </w:t>
            </w:r>
            <w:r w:rsidR="00376158">
              <w:t>2</w:t>
            </w:r>
            <w:r w:rsidRPr="003B5439">
              <w:t xml:space="preserve"> in den Daten</w:t>
            </w:r>
          </w:p>
        </w:tc>
        <w:tc>
          <w:tcPr>
            <w:tcW w:w="1197" w:type="dxa"/>
          </w:tcPr>
          <w:p w:rsidR="003B5439" w:rsidRDefault="003B5439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3B5439" w:rsidRPr="00654271" w:rsidRDefault="003B5439" w:rsidP="00B96D88">
            <w:pPr>
              <w:pStyle w:val="Textkrper"/>
              <w:rPr>
                <w:rStyle w:val="CodeinText"/>
              </w:rPr>
            </w:pPr>
          </w:p>
        </w:tc>
      </w:tr>
      <w:tr w:rsidR="003B5439" w:rsidTr="00B96D88">
        <w:tc>
          <w:tcPr>
            <w:tcW w:w="2768" w:type="dxa"/>
          </w:tcPr>
          <w:p w:rsidR="003B5439" w:rsidRDefault="003B5439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characteristicsStack</w:t>
            </w:r>
            <w:proofErr w:type="spellEnd"/>
          </w:p>
        </w:tc>
        <w:tc>
          <w:tcPr>
            <w:tcW w:w="3385" w:type="dxa"/>
          </w:tcPr>
          <w:p w:rsidR="003B5439" w:rsidRDefault="003B5439" w:rsidP="004A7E11">
            <w:pPr>
              <w:pStyle w:val="Textkrper"/>
            </w:pPr>
            <w:r>
              <w:t xml:space="preserve">Abschliessende und geordnete Liste der </w:t>
            </w:r>
            <w:r w:rsidR="004A7E11">
              <w:t>Gruppen</w:t>
            </w:r>
            <w:r>
              <w:t xml:space="preserve"> für Anzeige</w:t>
            </w:r>
          </w:p>
        </w:tc>
        <w:tc>
          <w:tcPr>
            <w:tcW w:w="708" w:type="dxa"/>
          </w:tcPr>
          <w:p w:rsidR="003B5439" w:rsidRDefault="003B5439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3B5439" w:rsidRDefault="003B5439" w:rsidP="003B5439">
            <w:pPr>
              <w:pStyle w:val="Textkrper"/>
            </w:pPr>
            <w:r>
              <w:t xml:space="preserve">Alle Werte gemäss </w:t>
            </w:r>
            <w:proofErr w:type="spellStart"/>
            <w:r w:rsidRPr="003B5439">
              <w:rPr>
                <w:rStyle w:val="CodeinText"/>
              </w:rPr>
              <w:t>stack</w:t>
            </w:r>
            <w:proofErr w:type="spellEnd"/>
            <w:r>
              <w:t xml:space="preserve"> a</w:t>
            </w:r>
            <w:r>
              <w:t>l</w:t>
            </w:r>
            <w:r>
              <w:t>phabetisch geordnet</w:t>
            </w:r>
          </w:p>
        </w:tc>
        <w:tc>
          <w:tcPr>
            <w:tcW w:w="1197" w:type="dxa"/>
          </w:tcPr>
          <w:p w:rsidR="003B5439" w:rsidRDefault="003B5439" w:rsidP="00B96D88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3B5439" w:rsidRDefault="003B5439" w:rsidP="00B96D88">
            <w:pPr>
              <w:pStyle w:val="Textkrper"/>
            </w:pPr>
          </w:p>
        </w:tc>
      </w:tr>
      <w:tr w:rsidR="004A7E11" w:rsidTr="00B96D88">
        <w:tc>
          <w:tcPr>
            <w:tcW w:w="2768" w:type="dxa"/>
          </w:tcPr>
          <w:p w:rsidR="004A7E11" w:rsidRDefault="004A7E11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4A7E11" w:rsidRDefault="004A7E11" w:rsidP="00B96D88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4A7E11" w:rsidRDefault="004A7E11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4A7E11" w:rsidRPr="00654271" w:rsidRDefault="004A7E11" w:rsidP="00B96D88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4A7E11" w:rsidRDefault="004A7E11" w:rsidP="00B96D88">
            <w:pPr>
              <w:pStyle w:val="Textkrper"/>
            </w:pPr>
            <w:r>
              <w:t>Integer-Options</w:t>
            </w:r>
          </w:p>
        </w:tc>
        <w:tc>
          <w:tcPr>
            <w:tcW w:w="3056" w:type="dxa"/>
          </w:tcPr>
          <w:p w:rsidR="004A7E11" w:rsidRPr="00654271" w:rsidRDefault="004A7E11" w:rsidP="004A7E11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4A7E11">
              <w:t xml:space="preserve">: für kategoriale oder bipolare 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  <w:tr w:rsidR="00CD4C1B" w:rsidTr="00B96D88">
        <w:tc>
          <w:tcPr>
            <w:tcW w:w="2768" w:type="dxa"/>
          </w:tcPr>
          <w:p w:rsidR="00CD4C1B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CD4C1B" w:rsidRDefault="00CD4C1B" w:rsidP="00B96D88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CD4C1B" w:rsidRDefault="00CD4C1B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D4C1B" w:rsidRPr="00654271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CD4C1B" w:rsidRDefault="00CD4C1B" w:rsidP="00B96D88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CD4C1B" w:rsidRPr="00654271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CD4C1B" w:rsidTr="00B96D88">
        <w:tc>
          <w:tcPr>
            <w:tcW w:w="2768" w:type="dxa"/>
          </w:tcPr>
          <w:p w:rsidR="00CD4C1B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showAnteil</w:t>
            </w:r>
            <w:proofErr w:type="spellEnd"/>
          </w:p>
        </w:tc>
        <w:tc>
          <w:tcPr>
            <w:tcW w:w="3385" w:type="dxa"/>
          </w:tcPr>
          <w:p w:rsidR="00CD4C1B" w:rsidRDefault="00CD4C1B" w:rsidP="00B96D88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</w:t>
            </w:r>
            <w:r>
              <w:lastRenderedPageBreak/>
              <w:t>angezeigt werden? (Prozentanteil aller Spalten)</w:t>
            </w:r>
          </w:p>
        </w:tc>
        <w:tc>
          <w:tcPr>
            <w:tcW w:w="708" w:type="dxa"/>
          </w:tcPr>
          <w:p w:rsidR="00CD4C1B" w:rsidRDefault="00CD4C1B" w:rsidP="00B96D88">
            <w:pPr>
              <w:pStyle w:val="Textkrper"/>
            </w:pPr>
            <w:r>
              <w:lastRenderedPageBreak/>
              <w:t>Nein</w:t>
            </w:r>
          </w:p>
        </w:tc>
        <w:tc>
          <w:tcPr>
            <w:tcW w:w="2977" w:type="dxa"/>
          </w:tcPr>
          <w:p w:rsidR="00CD4C1B" w:rsidRPr="00654271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CD4C1B" w:rsidRDefault="00CD4C1B" w:rsidP="00B96D88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CD4C1B" w:rsidRPr="00654271" w:rsidRDefault="00CD4C1B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</w:tbl>
    <w:p w:rsidR="00B96D88" w:rsidRDefault="00B96D88" w:rsidP="00B96D88">
      <w:pPr>
        <w:pStyle w:val="berschrift2"/>
      </w:pPr>
      <w:bookmarkStart w:id="12" w:name="_Toc500745468"/>
      <w:proofErr w:type="spellStart"/>
      <w:r>
        <w:lastRenderedPageBreak/>
        <w:t>stat_zg_</w:t>
      </w:r>
      <w:r w:rsidR="007A4188">
        <w:t>stacked</w:t>
      </w:r>
      <w:r>
        <w:t>bar</w:t>
      </w:r>
      <w:bookmarkEnd w:id="12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</w:pPr>
          </w:p>
        </w:tc>
        <w:tc>
          <w:tcPr>
            <w:tcW w:w="3385" w:type="dxa"/>
          </w:tcPr>
          <w:p w:rsidR="00B96D88" w:rsidRDefault="00B96D88" w:rsidP="00B96D88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B96D88" w:rsidRDefault="00B96D88" w:rsidP="00B96D88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B96D88" w:rsidRDefault="00B96D88" w:rsidP="00B96D88">
            <w:pPr>
              <w:pStyle w:val="Textkrper"/>
            </w:pPr>
            <w:r>
              <w:t>Optionen</w:t>
            </w:r>
          </w:p>
        </w:tc>
      </w:tr>
      <w:tr w:rsidR="00B96D88" w:rsidTr="00B96D88">
        <w:tc>
          <w:tcPr>
            <w:tcW w:w="2768" w:type="dxa"/>
          </w:tcPr>
          <w:p w:rsidR="00B96D88" w:rsidRPr="00962529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B96D88" w:rsidRDefault="00B96D88" w:rsidP="00B96D88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B96D88" w:rsidRDefault="00B96D88" w:rsidP="00B96D88">
            <w:pPr>
              <w:pStyle w:val="Textkrper"/>
            </w:pPr>
          </w:p>
        </w:tc>
      </w:tr>
      <w:tr w:rsidR="00B96D88" w:rsidTr="00B96D88">
        <w:tc>
          <w:tcPr>
            <w:tcW w:w="2768" w:type="dxa"/>
          </w:tcPr>
          <w:p w:rsidR="00B96D88" w:rsidRPr="00962529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B96D88" w:rsidRDefault="00B96D88" w:rsidP="00B96D88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B96D88" w:rsidRDefault="00B96D88" w:rsidP="00B96D88">
            <w:pPr>
              <w:pStyle w:val="Textkrper"/>
            </w:pP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B96D88" w:rsidRDefault="00B96D88" w:rsidP="00B96D88">
            <w:pPr>
              <w:pStyle w:val="Textkrper"/>
            </w:pPr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B96D88" w:rsidRDefault="00B96D88" w:rsidP="00376158">
            <w:pPr>
              <w:pStyle w:val="Textkrper"/>
            </w:pPr>
            <w:r>
              <w:t xml:space="preserve">Datenspalte mit Kategorien </w:t>
            </w:r>
            <w:r w:rsidR="00376158">
              <w:t>für Stapelung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Default="00B96D88" w:rsidP="00376158">
            <w:pPr>
              <w:pStyle w:val="Textkrper"/>
            </w:pPr>
            <w:r>
              <w:t xml:space="preserve">Spalte </w:t>
            </w:r>
            <w:r w:rsidR="00376158">
              <w:t>2</w:t>
            </w:r>
            <w:r>
              <w:t xml:space="preserve"> in den Daten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B96D88" w:rsidRDefault="00B96D88" w:rsidP="00B96D88">
            <w:pPr>
              <w:pStyle w:val="Textkrper"/>
            </w:pPr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B96D88" w:rsidRDefault="00B96D88" w:rsidP="009E7458">
            <w:pPr>
              <w:pStyle w:val="Textkrper"/>
            </w:pPr>
            <w:r>
              <w:t>Abschliessende und geordnete Liste der Subkategorien für A</w:t>
            </w:r>
            <w:r>
              <w:t>n</w:t>
            </w:r>
            <w:r>
              <w:t xml:space="preserve">zeige in den </w:t>
            </w:r>
            <w:r w:rsidR="009E7458">
              <w:t>Säulen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Default="00B96D88" w:rsidP="00376158">
            <w:pPr>
              <w:pStyle w:val="Textkrper"/>
            </w:pPr>
            <w:r>
              <w:t xml:space="preserve">Alle Werte gemäss </w:t>
            </w:r>
            <w:proofErr w:type="spellStart"/>
            <w:r w:rsidR="00376158">
              <w:rPr>
                <w:rStyle w:val="CodeinText"/>
              </w:rPr>
              <w:t>dimens</w:t>
            </w:r>
            <w:r w:rsidR="00376158">
              <w:rPr>
                <w:rStyle w:val="CodeinText"/>
              </w:rPr>
              <w:t>i</w:t>
            </w:r>
            <w:r w:rsidR="00376158">
              <w:rPr>
                <w:rStyle w:val="CodeinText"/>
              </w:rPr>
              <w:t>on</w:t>
            </w:r>
            <w:proofErr w:type="spellEnd"/>
            <w:r>
              <w:t xml:space="preserve"> </w:t>
            </w:r>
            <w:r w:rsidR="00376158">
              <w:t xml:space="preserve">alphabetisch </w:t>
            </w:r>
            <w:r>
              <w:t>geordnet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B96D88" w:rsidRDefault="00B96D88" w:rsidP="00B96D88">
            <w:pPr>
              <w:pStyle w:val="Textkrper"/>
            </w:pPr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B96D88" w:rsidRDefault="00376158" w:rsidP="009E7458">
            <w:pPr>
              <w:pStyle w:val="Textkrper"/>
            </w:pPr>
            <w:r>
              <w:t xml:space="preserve">Datenspalte für Höhe der </w:t>
            </w:r>
            <w:r w:rsidR="009E7458">
              <w:t>Säule</w:t>
            </w:r>
            <w:r w:rsidR="009E7458">
              <w:t>n</w:t>
            </w:r>
            <w:r>
              <w:t>abschnitte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Default="00B96D88" w:rsidP="00376158">
            <w:pPr>
              <w:pStyle w:val="Textkrper"/>
            </w:pPr>
            <w:r>
              <w:t xml:space="preserve">Spalte </w:t>
            </w:r>
            <w:r w:rsidR="00376158">
              <w:t>3</w:t>
            </w:r>
            <w:r>
              <w:t xml:space="preserve"> in den Daten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B96D88" w:rsidRDefault="00B96D88" w:rsidP="00B96D88">
            <w:pPr>
              <w:pStyle w:val="Textkrper"/>
            </w:pPr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stack</w:t>
            </w:r>
            <w:proofErr w:type="spellEnd"/>
          </w:p>
        </w:tc>
        <w:tc>
          <w:tcPr>
            <w:tcW w:w="3385" w:type="dxa"/>
          </w:tcPr>
          <w:p w:rsidR="00B96D88" w:rsidRDefault="00376158" w:rsidP="009E7458">
            <w:pPr>
              <w:pStyle w:val="Textkrper"/>
            </w:pPr>
            <w:r>
              <w:t xml:space="preserve">Datenspalte für Differenzierung der </w:t>
            </w:r>
            <w:r w:rsidR="009E7458">
              <w:t>Säulen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Pr="003B5439" w:rsidRDefault="00B96D88" w:rsidP="00376158">
            <w:pPr>
              <w:pStyle w:val="Textkrper"/>
            </w:pPr>
            <w:r w:rsidRPr="003B5439">
              <w:t xml:space="preserve">Spalte </w:t>
            </w:r>
            <w:r w:rsidR="00376158">
              <w:t>1</w:t>
            </w:r>
            <w:r w:rsidRPr="003B5439">
              <w:t xml:space="preserve"> in den Daten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characteristicsStack</w:t>
            </w:r>
            <w:proofErr w:type="spellEnd"/>
          </w:p>
        </w:tc>
        <w:tc>
          <w:tcPr>
            <w:tcW w:w="3385" w:type="dxa"/>
          </w:tcPr>
          <w:p w:rsidR="00B96D88" w:rsidRDefault="00B96D88" w:rsidP="009E7458">
            <w:pPr>
              <w:pStyle w:val="Textkrper"/>
            </w:pPr>
            <w:r>
              <w:t xml:space="preserve">Abschliessende und geordnete Liste der </w:t>
            </w:r>
            <w:r w:rsidR="009E7458">
              <w:t>Säulen</w:t>
            </w:r>
            <w:r>
              <w:t xml:space="preserve"> für Anzeige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Default="00B96D88" w:rsidP="00376158">
            <w:pPr>
              <w:pStyle w:val="Textkrper"/>
            </w:pPr>
            <w:r>
              <w:t xml:space="preserve">Alle Werte gemäss </w:t>
            </w:r>
            <w:proofErr w:type="spellStart"/>
            <w:r w:rsidR="00376158">
              <w:rPr>
                <w:rStyle w:val="CodeinText"/>
              </w:rPr>
              <w:t>stack</w:t>
            </w:r>
            <w:proofErr w:type="spellEnd"/>
            <w:r>
              <w:t xml:space="preserve"> a</w:t>
            </w:r>
            <w:r>
              <w:t>l</w:t>
            </w:r>
            <w:r>
              <w:t>phabetisch geordnet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B96D88" w:rsidRDefault="00B96D88" w:rsidP="00B96D88">
            <w:pPr>
              <w:pStyle w:val="Textkrper"/>
            </w:pPr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B96D88" w:rsidRDefault="00B96D88" w:rsidP="00B96D88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Integer-Options</w:t>
            </w:r>
          </w:p>
        </w:tc>
        <w:tc>
          <w:tcPr>
            <w:tcW w:w="3056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4A7E11">
              <w:t xml:space="preserve">: für kategoriale oder bipolare 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  <w:tr w:rsidR="00376158" w:rsidTr="00A42F8C">
        <w:tc>
          <w:tcPr>
            <w:tcW w:w="2768" w:type="dxa"/>
          </w:tcPr>
          <w:p w:rsidR="00376158" w:rsidRDefault="00376158" w:rsidP="00A42F8C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relative</w:t>
            </w:r>
          </w:p>
        </w:tc>
        <w:tc>
          <w:tcPr>
            <w:tcW w:w="3385" w:type="dxa"/>
          </w:tcPr>
          <w:p w:rsidR="00376158" w:rsidRDefault="00376158" w:rsidP="009E7458">
            <w:pPr>
              <w:pStyle w:val="Textkrper"/>
            </w:pPr>
            <w:r>
              <w:t>S</w:t>
            </w:r>
            <w:r w:rsidR="009E7458">
              <w:t xml:space="preserve">oll jede Säule </w:t>
            </w:r>
            <w:r>
              <w:t xml:space="preserve">auf 100% skaliert </w:t>
            </w:r>
            <w:r>
              <w:lastRenderedPageBreak/>
              <w:t>werden und die einzelnen Werte zu Anteilen</w:t>
            </w:r>
          </w:p>
        </w:tc>
        <w:tc>
          <w:tcPr>
            <w:tcW w:w="708" w:type="dxa"/>
          </w:tcPr>
          <w:p w:rsidR="00376158" w:rsidRDefault="00376158" w:rsidP="00A42F8C">
            <w:pPr>
              <w:pStyle w:val="Textkrper"/>
            </w:pPr>
            <w:r>
              <w:lastRenderedPageBreak/>
              <w:t>Nein</w:t>
            </w:r>
          </w:p>
        </w:tc>
        <w:tc>
          <w:tcPr>
            <w:tcW w:w="2977" w:type="dxa"/>
          </w:tcPr>
          <w:p w:rsidR="00376158" w:rsidRPr="00376158" w:rsidRDefault="00376158" w:rsidP="00A42F8C">
            <w:pPr>
              <w:rPr>
                <w:rStyle w:val="CodeinText"/>
              </w:rPr>
            </w:pPr>
            <w:proofErr w:type="spellStart"/>
            <w:r w:rsidRPr="00376158">
              <w:rPr>
                <w:rStyle w:val="CodeinText"/>
              </w:rPr>
              <w:t>false</w:t>
            </w:r>
            <w:proofErr w:type="spellEnd"/>
          </w:p>
        </w:tc>
        <w:tc>
          <w:tcPr>
            <w:tcW w:w="1197" w:type="dxa"/>
          </w:tcPr>
          <w:p w:rsidR="00376158" w:rsidRDefault="00376158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376158" w:rsidRDefault="00376158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true,false</w:t>
            </w:r>
            <w:proofErr w:type="spellEnd"/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lastRenderedPageBreak/>
              <w:t>showTotal</w:t>
            </w:r>
            <w:proofErr w:type="spellEnd"/>
          </w:p>
        </w:tc>
        <w:tc>
          <w:tcPr>
            <w:tcW w:w="3385" w:type="dxa"/>
          </w:tcPr>
          <w:p w:rsidR="00B96D88" w:rsidRDefault="00B96D88" w:rsidP="00B96D88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B96D88" w:rsidTr="00B96D88">
        <w:tc>
          <w:tcPr>
            <w:tcW w:w="2768" w:type="dxa"/>
          </w:tcPr>
          <w:p w:rsidR="00B96D88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showAnteil</w:t>
            </w:r>
            <w:proofErr w:type="spellEnd"/>
          </w:p>
        </w:tc>
        <w:tc>
          <w:tcPr>
            <w:tcW w:w="3385" w:type="dxa"/>
          </w:tcPr>
          <w:p w:rsidR="00B96D88" w:rsidRDefault="00B96D88" w:rsidP="00B96D88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angezeigt werden? (Prozentanteil aller Spalten)</w:t>
            </w:r>
          </w:p>
        </w:tc>
        <w:tc>
          <w:tcPr>
            <w:tcW w:w="708" w:type="dxa"/>
          </w:tcPr>
          <w:p w:rsidR="00B96D88" w:rsidRDefault="00B96D88" w:rsidP="00B96D88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B96D88" w:rsidRDefault="00B96D88" w:rsidP="00B96D88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B96D88" w:rsidRPr="00654271" w:rsidRDefault="00B96D88" w:rsidP="00B96D88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</w:tbl>
    <w:p w:rsidR="00A549FE" w:rsidRDefault="00A549FE" w:rsidP="00A549FE">
      <w:pPr>
        <w:pStyle w:val="berschrift2"/>
      </w:pPr>
      <w:bookmarkStart w:id="13" w:name="_Toc500745469"/>
      <w:proofErr w:type="spellStart"/>
      <w:r>
        <w:t>stat_zg_row</w:t>
      </w:r>
      <w:bookmarkEnd w:id="13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A549FE" w:rsidTr="00A42F8C">
        <w:tc>
          <w:tcPr>
            <w:tcW w:w="2768" w:type="dxa"/>
          </w:tcPr>
          <w:p w:rsidR="00A549FE" w:rsidRDefault="00A549FE" w:rsidP="00A42F8C">
            <w:pPr>
              <w:pStyle w:val="Textkrper"/>
            </w:pPr>
          </w:p>
        </w:tc>
        <w:tc>
          <w:tcPr>
            <w:tcW w:w="3385" w:type="dxa"/>
          </w:tcPr>
          <w:p w:rsidR="00A549FE" w:rsidRDefault="00A549FE" w:rsidP="00A42F8C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A549FE" w:rsidRDefault="00A549FE" w:rsidP="00A42F8C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A549FE" w:rsidRDefault="00A549FE" w:rsidP="00A42F8C">
            <w:pPr>
              <w:pStyle w:val="Textkrper"/>
            </w:pPr>
            <w:r>
              <w:t>Optionen</w:t>
            </w:r>
          </w:p>
        </w:tc>
      </w:tr>
      <w:tr w:rsidR="00A549FE" w:rsidTr="00A42F8C">
        <w:tc>
          <w:tcPr>
            <w:tcW w:w="2768" w:type="dxa"/>
          </w:tcPr>
          <w:p w:rsidR="00A549FE" w:rsidRPr="00962529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A549FE" w:rsidRDefault="00A549FE" w:rsidP="00A42F8C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549FE" w:rsidRPr="00654271" w:rsidRDefault="00A549FE" w:rsidP="00A42F8C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A549FE" w:rsidRDefault="00A549FE" w:rsidP="00A42F8C">
            <w:pPr>
              <w:pStyle w:val="Textkrper"/>
            </w:pPr>
          </w:p>
        </w:tc>
      </w:tr>
      <w:tr w:rsidR="00A549FE" w:rsidTr="00A42F8C">
        <w:tc>
          <w:tcPr>
            <w:tcW w:w="2768" w:type="dxa"/>
          </w:tcPr>
          <w:p w:rsidR="00A549FE" w:rsidRPr="00962529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A549FE" w:rsidRDefault="00A549FE" w:rsidP="00A42F8C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A549FE" w:rsidRDefault="00A549FE" w:rsidP="00A42F8C">
            <w:pPr>
              <w:pStyle w:val="Textkrper"/>
            </w:pPr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A549FE" w:rsidRDefault="00A549FE" w:rsidP="00A42F8C">
            <w:pPr>
              <w:pStyle w:val="Textkrper"/>
            </w:pPr>
          </w:p>
        </w:tc>
      </w:tr>
      <w:tr w:rsidR="00A549FE" w:rsidTr="00A42F8C">
        <w:tc>
          <w:tcPr>
            <w:tcW w:w="2768" w:type="dxa"/>
          </w:tcPr>
          <w:p w:rsidR="00A549FE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A549FE" w:rsidRDefault="00A549FE" w:rsidP="007E4DA1">
            <w:pPr>
              <w:pStyle w:val="Textkrper"/>
            </w:pPr>
            <w:r>
              <w:t xml:space="preserve">Datenspalte mit Kategorien für </w:t>
            </w:r>
            <w:r w:rsidR="007E4DA1">
              <w:t>Balken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549FE" w:rsidRDefault="00A549FE" w:rsidP="00A42F8C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A549FE" w:rsidRDefault="00A549FE" w:rsidP="00A42F8C">
            <w:pPr>
              <w:pStyle w:val="Textkrper"/>
            </w:pPr>
          </w:p>
        </w:tc>
      </w:tr>
      <w:tr w:rsidR="00A549FE" w:rsidTr="00A42F8C">
        <w:tc>
          <w:tcPr>
            <w:tcW w:w="2768" w:type="dxa"/>
          </w:tcPr>
          <w:p w:rsidR="00A549FE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A549FE" w:rsidRDefault="00A549FE" w:rsidP="00A42F8C">
            <w:pPr>
              <w:pStyle w:val="Textkrper"/>
            </w:pPr>
            <w:r>
              <w:t>Abschliessende und geordnete Liste der Subkategorien für A</w:t>
            </w:r>
            <w:r>
              <w:t>n</w:t>
            </w:r>
            <w:r>
              <w:t>zeige in den Balken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549FE" w:rsidRDefault="00A549FE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dimens</w:t>
            </w:r>
            <w:r>
              <w:rPr>
                <w:rStyle w:val="CodeinText"/>
              </w:rPr>
              <w:t>i</w:t>
            </w:r>
            <w:r>
              <w:rPr>
                <w:rStyle w:val="CodeinText"/>
              </w:rPr>
              <w:t>on</w:t>
            </w:r>
            <w:proofErr w:type="spellEnd"/>
            <w:r>
              <w:t xml:space="preserve"> alphabetisch geordnet</w:t>
            </w:r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A549FE" w:rsidRDefault="00A549FE" w:rsidP="00A42F8C">
            <w:pPr>
              <w:pStyle w:val="Textkrper"/>
            </w:pPr>
          </w:p>
        </w:tc>
      </w:tr>
      <w:tr w:rsidR="00A549FE" w:rsidTr="00A42F8C">
        <w:tc>
          <w:tcPr>
            <w:tcW w:w="2768" w:type="dxa"/>
          </w:tcPr>
          <w:p w:rsidR="00A549FE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A549FE" w:rsidRDefault="00A549FE" w:rsidP="007E4DA1">
            <w:pPr>
              <w:pStyle w:val="Textkrper"/>
            </w:pPr>
            <w:r>
              <w:t xml:space="preserve">Datenspalte für </w:t>
            </w:r>
            <w:r w:rsidR="007E4DA1">
              <w:t>Breite</w:t>
            </w:r>
            <w:r>
              <w:t xml:space="preserve"> der Balke</w:t>
            </w:r>
            <w:r>
              <w:t>n</w:t>
            </w:r>
            <w:r>
              <w:t>abschnitte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549FE" w:rsidRDefault="00A549FE" w:rsidP="00A42F8C">
            <w:pPr>
              <w:pStyle w:val="Textkrper"/>
            </w:pPr>
            <w:r>
              <w:t>Spalte 3 in den Daten</w:t>
            </w:r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A549FE" w:rsidRDefault="00A549FE" w:rsidP="00A42F8C">
            <w:pPr>
              <w:pStyle w:val="Textkrper"/>
            </w:pPr>
          </w:p>
        </w:tc>
      </w:tr>
      <w:tr w:rsidR="00A549FE" w:rsidTr="00A42F8C">
        <w:tc>
          <w:tcPr>
            <w:tcW w:w="2768" w:type="dxa"/>
          </w:tcPr>
          <w:p w:rsidR="00A549FE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A549FE" w:rsidRDefault="00A549FE" w:rsidP="00A42F8C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549FE" w:rsidRPr="00654271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A549FE" w:rsidRPr="00654271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A549FE" w:rsidTr="00A42F8C">
        <w:tc>
          <w:tcPr>
            <w:tcW w:w="2768" w:type="dxa"/>
          </w:tcPr>
          <w:p w:rsidR="00A549FE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showAnteil</w:t>
            </w:r>
            <w:proofErr w:type="spellEnd"/>
          </w:p>
        </w:tc>
        <w:tc>
          <w:tcPr>
            <w:tcW w:w="3385" w:type="dxa"/>
          </w:tcPr>
          <w:p w:rsidR="00A549FE" w:rsidRDefault="00A549FE" w:rsidP="00A42F8C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angezeigt werden? (Prozentanteil </w:t>
            </w:r>
            <w:r>
              <w:lastRenderedPageBreak/>
              <w:t>aller Spalten)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lastRenderedPageBreak/>
              <w:t>Nein</w:t>
            </w:r>
          </w:p>
        </w:tc>
        <w:tc>
          <w:tcPr>
            <w:tcW w:w="2977" w:type="dxa"/>
          </w:tcPr>
          <w:p w:rsidR="00A549FE" w:rsidRPr="00654271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A549FE" w:rsidRDefault="00A549FE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A549FE" w:rsidRPr="00654271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A549FE" w:rsidTr="00A42F8C">
        <w:tc>
          <w:tcPr>
            <w:tcW w:w="2768" w:type="dxa"/>
          </w:tcPr>
          <w:p w:rsidR="00A549FE" w:rsidRDefault="00A549FE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lastRenderedPageBreak/>
              <w:t>highlight</w:t>
            </w:r>
            <w:proofErr w:type="spellEnd"/>
          </w:p>
        </w:tc>
        <w:tc>
          <w:tcPr>
            <w:tcW w:w="3385" w:type="dxa"/>
          </w:tcPr>
          <w:p w:rsidR="00A549FE" w:rsidRDefault="007E4DA1" w:rsidP="00A42F8C">
            <w:pPr>
              <w:pStyle w:val="Textkrper"/>
            </w:pPr>
            <w:r>
              <w:t>Damit können spezifische Balken von der Standardfarbe blau auf gelb (</w:t>
            </w:r>
            <w:r w:rsidRPr="007E4DA1">
              <w:rPr>
                <w:rStyle w:val="CodeinText"/>
              </w:rPr>
              <w:t>1</w:t>
            </w:r>
            <w:r>
              <w:t>) oder rot (</w:t>
            </w:r>
            <w:r w:rsidRPr="007E4DA1">
              <w:rPr>
                <w:rStyle w:val="CodeinText"/>
              </w:rPr>
              <w:t>2</w:t>
            </w:r>
            <w:r>
              <w:t>) geändert werden</w:t>
            </w:r>
          </w:p>
        </w:tc>
        <w:tc>
          <w:tcPr>
            <w:tcW w:w="708" w:type="dxa"/>
          </w:tcPr>
          <w:p w:rsidR="00A549FE" w:rsidRDefault="00A549FE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549FE" w:rsidRPr="00376158" w:rsidRDefault="00A549FE" w:rsidP="00A42F8C">
            <w:pPr>
              <w:rPr>
                <w:rStyle w:val="CodeinText"/>
              </w:rPr>
            </w:pPr>
          </w:p>
        </w:tc>
        <w:tc>
          <w:tcPr>
            <w:tcW w:w="1197" w:type="dxa"/>
          </w:tcPr>
          <w:p w:rsidR="00A549FE" w:rsidRPr="007E4DA1" w:rsidRDefault="007E4DA1" w:rsidP="00A42F8C">
            <w:pPr>
              <w:pStyle w:val="Textkrper"/>
              <w:rPr>
                <w:lang w:val="en-US"/>
              </w:rPr>
            </w:pPr>
            <w:r w:rsidRPr="007E4DA1">
              <w:rPr>
                <w:lang w:val="en-US"/>
              </w:rPr>
              <w:t>Array of Strings and Integer-</w:t>
            </w:r>
            <w:proofErr w:type="spellStart"/>
            <w:r w:rsidRPr="007E4DA1">
              <w:rPr>
                <w:lang w:val="en-US"/>
              </w:rPr>
              <w:t>Obtions</w:t>
            </w:r>
            <w:proofErr w:type="spellEnd"/>
          </w:p>
        </w:tc>
        <w:tc>
          <w:tcPr>
            <w:tcW w:w="3056" w:type="dxa"/>
          </w:tcPr>
          <w:p w:rsidR="007E4DA1" w:rsidRDefault="007E4DA1" w:rsidP="00A42F8C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7E4DA1">
              <w:t xml:space="preserve">: gelb, </w:t>
            </w:r>
            <w:r>
              <w:rPr>
                <w:rStyle w:val="CodeinText"/>
              </w:rPr>
              <w:t>2</w:t>
            </w:r>
            <w:r w:rsidRPr="007E4DA1">
              <w:t>: rot</w:t>
            </w:r>
          </w:p>
          <w:p w:rsidR="00A549FE" w:rsidRDefault="007E4DA1" w:rsidP="00A42F8C">
            <w:pPr>
              <w:pStyle w:val="Textkrper"/>
              <w:rPr>
                <w:rStyle w:val="CodeinText"/>
              </w:rPr>
            </w:pPr>
            <w:r w:rsidRPr="007E4DA1">
              <w:t xml:space="preserve">Beispiel: </w:t>
            </w:r>
            <w:r w:rsidRPr="007E4DA1">
              <w:rPr>
                <w:rStyle w:val="CodeinText"/>
              </w:rPr>
              <w:t>{"Zug":2, "Schweiz":1}</w:t>
            </w:r>
          </w:p>
        </w:tc>
      </w:tr>
    </w:tbl>
    <w:p w:rsidR="007A4188" w:rsidRDefault="007A4188" w:rsidP="007A4188">
      <w:pPr>
        <w:pStyle w:val="berschrift2"/>
      </w:pPr>
      <w:bookmarkStart w:id="14" w:name="_Toc500745470"/>
      <w:proofErr w:type="spellStart"/>
      <w:r>
        <w:t>stat_zg_line</w:t>
      </w:r>
      <w:bookmarkEnd w:id="14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7A4188" w:rsidTr="00A42F8C">
        <w:tc>
          <w:tcPr>
            <w:tcW w:w="2768" w:type="dxa"/>
          </w:tcPr>
          <w:p w:rsidR="007A4188" w:rsidRDefault="007A4188" w:rsidP="00A42F8C">
            <w:pPr>
              <w:pStyle w:val="Textkrper"/>
            </w:pPr>
          </w:p>
        </w:tc>
        <w:tc>
          <w:tcPr>
            <w:tcW w:w="3385" w:type="dxa"/>
          </w:tcPr>
          <w:p w:rsidR="007A4188" w:rsidRDefault="007A4188" w:rsidP="00A42F8C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7A4188" w:rsidRDefault="007A4188" w:rsidP="00A42F8C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7A4188" w:rsidRDefault="007A4188" w:rsidP="00A42F8C">
            <w:pPr>
              <w:pStyle w:val="Textkrper"/>
            </w:pPr>
            <w:r>
              <w:t>Optionen</w:t>
            </w:r>
          </w:p>
        </w:tc>
      </w:tr>
      <w:tr w:rsidR="007A4188" w:rsidTr="00A42F8C">
        <w:tc>
          <w:tcPr>
            <w:tcW w:w="2768" w:type="dxa"/>
          </w:tcPr>
          <w:p w:rsidR="007A4188" w:rsidRPr="00962529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7A4188" w:rsidRDefault="007A4188" w:rsidP="00A42F8C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7A4188" w:rsidRPr="00654271" w:rsidRDefault="007A4188" w:rsidP="00A42F8C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7A4188" w:rsidRDefault="007A4188" w:rsidP="00A42F8C">
            <w:pPr>
              <w:pStyle w:val="Textkrper"/>
            </w:pPr>
          </w:p>
        </w:tc>
      </w:tr>
      <w:tr w:rsidR="007A4188" w:rsidTr="00A42F8C">
        <w:tc>
          <w:tcPr>
            <w:tcW w:w="2768" w:type="dxa"/>
          </w:tcPr>
          <w:p w:rsidR="007A4188" w:rsidRPr="00962529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7A4188" w:rsidRDefault="007A4188" w:rsidP="00A42F8C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7A4188" w:rsidRDefault="007A4188" w:rsidP="00A42F8C">
            <w:pPr>
              <w:pStyle w:val="Textkrper"/>
            </w:pPr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7A4188" w:rsidRDefault="007A4188" w:rsidP="00A42F8C">
            <w:pPr>
              <w:pStyle w:val="Textkrper"/>
            </w:pPr>
          </w:p>
        </w:tc>
      </w:tr>
      <w:tr w:rsidR="007A4188" w:rsidTr="00A42F8C">
        <w:tc>
          <w:tcPr>
            <w:tcW w:w="2768" w:type="dxa"/>
          </w:tcPr>
          <w:p w:rsidR="007A4188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7A4188" w:rsidRDefault="007A4188" w:rsidP="00EA1E87">
            <w:pPr>
              <w:pStyle w:val="Textkrper"/>
            </w:pPr>
            <w:r>
              <w:t xml:space="preserve">Datenspalte mit Kategorien für </w:t>
            </w:r>
            <w:r w:rsidR="00EA1E87">
              <w:t>X-Achse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7A4188" w:rsidRDefault="007A4188" w:rsidP="00A42F8C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7A4188" w:rsidRDefault="007A4188" w:rsidP="00A42F8C">
            <w:pPr>
              <w:pStyle w:val="Textkrper"/>
            </w:pPr>
          </w:p>
        </w:tc>
      </w:tr>
      <w:tr w:rsidR="007A4188" w:rsidTr="00A42F8C">
        <w:tc>
          <w:tcPr>
            <w:tcW w:w="2768" w:type="dxa"/>
          </w:tcPr>
          <w:p w:rsidR="007A4188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7A4188" w:rsidRDefault="007A4188" w:rsidP="00EA1E87">
            <w:pPr>
              <w:pStyle w:val="Textkrper"/>
            </w:pPr>
            <w:r>
              <w:t xml:space="preserve">Abschliessende und geordnete Liste der </w:t>
            </w:r>
            <w:r w:rsidR="00EA1E87">
              <w:t>K</w:t>
            </w:r>
            <w:r>
              <w:t xml:space="preserve">ategorien für Anzeige in </w:t>
            </w:r>
            <w:r w:rsidR="00EA1E87">
              <w:t>Linie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7A4188" w:rsidRDefault="007A4188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dimens</w:t>
            </w:r>
            <w:r>
              <w:rPr>
                <w:rStyle w:val="CodeinText"/>
              </w:rPr>
              <w:t>i</w:t>
            </w:r>
            <w:r>
              <w:rPr>
                <w:rStyle w:val="CodeinText"/>
              </w:rPr>
              <w:t>on</w:t>
            </w:r>
            <w:proofErr w:type="spellEnd"/>
            <w:r>
              <w:t xml:space="preserve"> alphabetisch</w:t>
            </w:r>
            <w:r w:rsidR="00EA1E87">
              <w:t xml:space="preserve"> oder nach Datum aufsteigend</w:t>
            </w:r>
            <w:r>
              <w:t xml:space="preserve"> geordnet</w:t>
            </w:r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7A4188" w:rsidRDefault="007A4188" w:rsidP="00A42F8C">
            <w:pPr>
              <w:pStyle w:val="Textkrper"/>
            </w:pPr>
          </w:p>
        </w:tc>
      </w:tr>
      <w:tr w:rsidR="007A4188" w:rsidTr="00A42F8C">
        <w:tc>
          <w:tcPr>
            <w:tcW w:w="2768" w:type="dxa"/>
          </w:tcPr>
          <w:p w:rsidR="007A4188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7A4188" w:rsidRDefault="007A4188" w:rsidP="00EA1E87">
            <w:pPr>
              <w:pStyle w:val="Textkrper"/>
            </w:pPr>
            <w:r>
              <w:t xml:space="preserve">Datenspalte für </w:t>
            </w:r>
            <w:r w:rsidR="00EA1E87">
              <w:t>Höhe</w:t>
            </w:r>
            <w:r>
              <w:t xml:space="preserve"> der </w:t>
            </w:r>
            <w:r w:rsidR="00EA1E87">
              <w:t>Linie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7A4188" w:rsidRDefault="007A4188" w:rsidP="00A42F8C">
            <w:pPr>
              <w:pStyle w:val="Textkrper"/>
            </w:pPr>
            <w:r>
              <w:t>Spalte 3 in den Daten</w:t>
            </w:r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7A4188" w:rsidRDefault="007A4188" w:rsidP="00A42F8C">
            <w:pPr>
              <w:pStyle w:val="Textkrper"/>
            </w:pPr>
          </w:p>
        </w:tc>
      </w:tr>
      <w:tr w:rsidR="007A4188" w:rsidTr="00A42F8C">
        <w:tc>
          <w:tcPr>
            <w:tcW w:w="2768" w:type="dxa"/>
          </w:tcPr>
          <w:p w:rsidR="007A4188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7A4188" w:rsidRDefault="007A4188" w:rsidP="00A42F8C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7A4188" w:rsidRPr="00654271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7A4188" w:rsidRPr="00654271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7A4188" w:rsidTr="00A42F8C">
        <w:tc>
          <w:tcPr>
            <w:tcW w:w="2768" w:type="dxa"/>
          </w:tcPr>
          <w:p w:rsidR="007A4188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showAnteil</w:t>
            </w:r>
            <w:proofErr w:type="spellEnd"/>
          </w:p>
        </w:tc>
        <w:tc>
          <w:tcPr>
            <w:tcW w:w="3385" w:type="dxa"/>
          </w:tcPr>
          <w:p w:rsidR="007A4188" w:rsidRDefault="007A4188" w:rsidP="00A42F8C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angezeigt werden? (Prozentanteil aller Spalten)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7A4188" w:rsidRPr="00654271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7A4188" w:rsidRDefault="007A4188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7A4188" w:rsidRPr="00654271" w:rsidRDefault="007A4188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7A4188" w:rsidTr="00A42F8C">
        <w:tc>
          <w:tcPr>
            <w:tcW w:w="2768" w:type="dxa"/>
          </w:tcPr>
          <w:p w:rsidR="007A4188" w:rsidRDefault="00EA1E87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showArea</w:t>
            </w:r>
            <w:proofErr w:type="spellEnd"/>
          </w:p>
        </w:tc>
        <w:tc>
          <w:tcPr>
            <w:tcW w:w="3385" w:type="dxa"/>
          </w:tcPr>
          <w:p w:rsidR="007A4188" w:rsidRDefault="00EA1E87" w:rsidP="00A42F8C">
            <w:pPr>
              <w:pStyle w:val="Textkrper"/>
            </w:pPr>
            <w:r>
              <w:t>Soll die Fläche unter der Linie eingefärbt werden</w:t>
            </w:r>
          </w:p>
        </w:tc>
        <w:tc>
          <w:tcPr>
            <w:tcW w:w="708" w:type="dxa"/>
          </w:tcPr>
          <w:p w:rsidR="007A4188" w:rsidRDefault="007A4188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7A4188" w:rsidRPr="00376158" w:rsidRDefault="00EA1E87" w:rsidP="00A42F8C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7A4188" w:rsidRPr="007E4DA1" w:rsidRDefault="00EA1E87" w:rsidP="00A42F8C">
            <w:pPr>
              <w:pStyle w:val="Textkrp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056" w:type="dxa"/>
          </w:tcPr>
          <w:p w:rsidR="007A4188" w:rsidRDefault="00EA1E87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false</w:t>
            </w:r>
            <w:proofErr w:type="spellEnd"/>
          </w:p>
        </w:tc>
      </w:tr>
      <w:tr w:rsidR="00EA1E87" w:rsidTr="00A42F8C">
        <w:tc>
          <w:tcPr>
            <w:tcW w:w="2768" w:type="dxa"/>
          </w:tcPr>
          <w:p w:rsidR="00EA1E87" w:rsidRDefault="00EA1E87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lastRenderedPageBreak/>
              <w:t>asDate</w:t>
            </w:r>
            <w:proofErr w:type="spellEnd"/>
          </w:p>
        </w:tc>
        <w:tc>
          <w:tcPr>
            <w:tcW w:w="3385" w:type="dxa"/>
          </w:tcPr>
          <w:p w:rsidR="00EA1E87" w:rsidRDefault="00EA1E87" w:rsidP="00A42F8C">
            <w:pPr>
              <w:pStyle w:val="Textkrper"/>
            </w:pPr>
            <w:r>
              <w:t>Soll die Dimension als Datum</w:t>
            </w:r>
            <w:r>
              <w:t>s</w:t>
            </w:r>
            <w:r>
              <w:t>wert behandelt werden</w:t>
            </w:r>
          </w:p>
        </w:tc>
        <w:tc>
          <w:tcPr>
            <w:tcW w:w="708" w:type="dxa"/>
          </w:tcPr>
          <w:p w:rsidR="00EA1E87" w:rsidRDefault="00EA1E87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EA1E87" w:rsidRPr="00376158" w:rsidRDefault="00EA1E87" w:rsidP="00A42F8C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EA1E87" w:rsidRPr="00EA1E87" w:rsidRDefault="00EA1E87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EA1E87" w:rsidRDefault="00EA1E87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false</w:t>
            </w:r>
            <w:proofErr w:type="spellEnd"/>
          </w:p>
        </w:tc>
      </w:tr>
    </w:tbl>
    <w:p w:rsidR="00090DF0" w:rsidRDefault="00090DF0" w:rsidP="00090DF0">
      <w:pPr>
        <w:pStyle w:val="berschrift2"/>
      </w:pPr>
      <w:bookmarkStart w:id="15" w:name="_Toc500745471"/>
      <w:proofErr w:type="spellStart"/>
      <w:r>
        <w:t>stat_zg_dualline</w:t>
      </w:r>
      <w:bookmarkEnd w:id="15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090DF0" w:rsidTr="00A42F8C">
        <w:tc>
          <w:tcPr>
            <w:tcW w:w="2768" w:type="dxa"/>
          </w:tcPr>
          <w:p w:rsidR="00090DF0" w:rsidRDefault="00090DF0" w:rsidP="00A42F8C">
            <w:pPr>
              <w:pStyle w:val="Textkrper"/>
            </w:pPr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090DF0" w:rsidRDefault="00090DF0" w:rsidP="00A42F8C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090DF0" w:rsidRDefault="00090DF0" w:rsidP="00A42F8C">
            <w:pPr>
              <w:pStyle w:val="Textkrper"/>
            </w:pPr>
            <w:r>
              <w:t>Optionen</w:t>
            </w:r>
          </w:p>
        </w:tc>
      </w:tr>
      <w:tr w:rsidR="00090DF0" w:rsidTr="00A42F8C">
        <w:tc>
          <w:tcPr>
            <w:tcW w:w="2768" w:type="dxa"/>
          </w:tcPr>
          <w:p w:rsidR="00090DF0" w:rsidRPr="00962529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090DF0" w:rsidRPr="00654271" w:rsidRDefault="00090DF0" w:rsidP="00A42F8C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090DF0" w:rsidRDefault="00090DF0" w:rsidP="00A42F8C">
            <w:pPr>
              <w:pStyle w:val="Textkrper"/>
            </w:pPr>
          </w:p>
        </w:tc>
      </w:tr>
      <w:tr w:rsidR="00090DF0" w:rsidTr="00A42F8C">
        <w:tc>
          <w:tcPr>
            <w:tcW w:w="2768" w:type="dxa"/>
          </w:tcPr>
          <w:p w:rsidR="00090DF0" w:rsidRPr="00962529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090DF0" w:rsidRDefault="00090DF0" w:rsidP="00A42F8C">
            <w:pPr>
              <w:pStyle w:val="Textkrper"/>
            </w:pPr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090DF0" w:rsidRDefault="00090DF0" w:rsidP="00A42F8C">
            <w:pPr>
              <w:pStyle w:val="Textkrper"/>
            </w:pPr>
          </w:p>
        </w:tc>
      </w:tr>
      <w:tr w:rsidR="00090DF0" w:rsidTr="00A42F8C">
        <w:tc>
          <w:tcPr>
            <w:tcW w:w="2768" w:type="dxa"/>
          </w:tcPr>
          <w:p w:rsidR="00090DF0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>Datenspalte mit Kategorien für X-Achse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090DF0" w:rsidRDefault="00090DF0" w:rsidP="00834D5A">
            <w:pPr>
              <w:pStyle w:val="Textkrper"/>
            </w:pPr>
            <w:r>
              <w:t xml:space="preserve">Spalte </w:t>
            </w:r>
            <w:r w:rsidR="00834D5A">
              <w:t>1</w:t>
            </w:r>
            <w:r>
              <w:t xml:space="preserve"> in den Daten</w:t>
            </w:r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090DF0" w:rsidRDefault="00090DF0" w:rsidP="00A42F8C">
            <w:pPr>
              <w:pStyle w:val="Textkrper"/>
            </w:pPr>
          </w:p>
        </w:tc>
      </w:tr>
      <w:tr w:rsidR="00090DF0" w:rsidTr="00A42F8C">
        <w:tc>
          <w:tcPr>
            <w:tcW w:w="2768" w:type="dxa"/>
          </w:tcPr>
          <w:p w:rsidR="00090DF0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>Abschliessende und geordnete Liste der Kategorien für Anzeige in Linie</w:t>
            </w:r>
            <w:r w:rsidR="00834D5A">
              <w:t>n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090DF0" w:rsidRDefault="00090DF0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dimens</w:t>
            </w:r>
            <w:r>
              <w:rPr>
                <w:rStyle w:val="CodeinText"/>
              </w:rPr>
              <w:t>i</w:t>
            </w:r>
            <w:r>
              <w:rPr>
                <w:rStyle w:val="CodeinText"/>
              </w:rPr>
              <w:t>on</w:t>
            </w:r>
            <w:proofErr w:type="spellEnd"/>
            <w:r>
              <w:t xml:space="preserve"> alphabetisch oder nach Datum aufsteigend geordnet</w:t>
            </w:r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090DF0" w:rsidRDefault="00090DF0" w:rsidP="00A42F8C">
            <w:pPr>
              <w:pStyle w:val="Textkrper"/>
            </w:pPr>
          </w:p>
        </w:tc>
      </w:tr>
      <w:tr w:rsidR="00090DF0" w:rsidTr="00A42F8C">
        <w:tc>
          <w:tcPr>
            <w:tcW w:w="2768" w:type="dxa"/>
          </w:tcPr>
          <w:p w:rsidR="00090DF0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>Datenspalte für Höhe der Linie</w:t>
            </w:r>
            <w:r w:rsidR="00834D5A">
              <w:t>n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090DF0" w:rsidRDefault="00090DF0" w:rsidP="00A42F8C">
            <w:pPr>
              <w:pStyle w:val="Textkrper"/>
            </w:pPr>
            <w:r>
              <w:t>Spalte 3 in den Daten</w:t>
            </w:r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090DF0" w:rsidRDefault="00090DF0" w:rsidP="00A42F8C">
            <w:pPr>
              <w:pStyle w:val="Textkrper"/>
            </w:pPr>
          </w:p>
        </w:tc>
      </w:tr>
      <w:tr w:rsidR="00F12386" w:rsidTr="00A42F8C">
        <w:tc>
          <w:tcPr>
            <w:tcW w:w="2768" w:type="dxa"/>
          </w:tcPr>
          <w:p w:rsidR="00F12386" w:rsidRDefault="00F12386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characteristicsStack</w:t>
            </w:r>
            <w:proofErr w:type="spellEnd"/>
          </w:p>
        </w:tc>
        <w:tc>
          <w:tcPr>
            <w:tcW w:w="3385" w:type="dxa"/>
          </w:tcPr>
          <w:p w:rsidR="00F12386" w:rsidRDefault="00F12386" w:rsidP="00834D5A">
            <w:pPr>
              <w:pStyle w:val="Textkrper"/>
            </w:pPr>
            <w:r>
              <w:t xml:space="preserve">Abschliessende und geordnete Liste der </w:t>
            </w:r>
            <w:r w:rsidR="00834D5A">
              <w:t>zwei Linien</w:t>
            </w:r>
            <w:r>
              <w:t xml:space="preserve"> für Anzeige</w:t>
            </w:r>
          </w:p>
        </w:tc>
        <w:tc>
          <w:tcPr>
            <w:tcW w:w="708" w:type="dxa"/>
          </w:tcPr>
          <w:p w:rsidR="00F12386" w:rsidRDefault="00F12386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F12386" w:rsidRDefault="00F12386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stack</w:t>
            </w:r>
            <w:proofErr w:type="spellEnd"/>
            <w:r>
              <w:t xml:space="preserve"> a</w:t>
            </w:r>
            <w:r>
              <w:t>l</w:t>
            </w:r>
            <w:r>
              <w:t>phabetisch geordnet</w:t>
            </w:r>
          </w:p>
        </w:tc>
        <w:tc>
          <w:tcPr>
            <w:tcW w:w="1197" w:type="dxa"/>
          </w:tcPr>
          <w:p w:rsidR="00F12386" w:rsidRDefault="00F12386" w:rsidP="00A42F8C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F12386" w:rsidRDefault="00F12386" w:rsidP="00A42F8C">
            <w:pPr>
              <w:pStyle w:val="Textkrper"/>
            </w:pPr>
          </w:p>
        </w:tc>
      </w:tr>
      <w:tr w:rsidR="00F12386" w:rsidTr="00A42F8C">
        <w:tc>
          <w:tcPr>
            <w:tcW w:w="2768" w:type="dxa"/>
          </w:tcPr>
          <w:p w:rsidR="00F12386" w:rsidRDefault="00F12386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stack</w:t>
            </w:r>
            <w:proofErr w:type="spellEnd"/>
          </w:p>
        </w:tc>
        <w:tc>
          <w:tcPr>
            <w:tcW w:w="3385" w:type="dxa"/>
          </w:tcPr>
          <w:p w:rsidR="00F12386" w:rsidRDefault="00F12386" w:rsidP="00834D5A">
            <w:pPr>
              <w:pStyle w:val="Textkrper"/>
            </w:pPr>
            <w:r>
              <w:t xml:space="preserve">Datenspalte für </w:t>
            </w:r>
            <w:r w:rsidR="00834D5A">
              <w:t xml:space="preserve">Differenzierung </w:t>
            </w:r>
            <w:r>
              <w:t xml:space="preserve">der </w:t>
            </w:r>
            <w:r w:rsidR="00834D5A">
              <w:t xml:space="preserve">zwei </w:t>
            </w:r>
            <w:r>
              <w:t>Linie</w:t>
            </w:r>
            <w:r w:rsidR="00834D5A">
              <w:t>n</w:t>
            </w:r>
          </w:p>
        </w:tc>
        <w:tc>
          <w:tcPr>
            <w:tcW w:w="708" w:type="dxa"/>
          </w:tcPr>
          <w:p w:rsidR="00F12386" w:rsidRDefault="00F12386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F12386" w:rsidRDefault="00F12386" w:rsidP="00834D5A">
            <w:pPr>
              <w:pStyle w:val="Textkrper"/>
            </w:pPr>
            <w:r>
              <w:t xml:space="preserve">Spalte </w:t>
            </w:r>
            <w:r w:rsidR="00834D5A">
              <w:t>2</w:t>
            </w:r>
            <w:r>
              <w:t xml:space="preserve"> in den Daten</w:t>
            </w:r>
          </w:p>
        </w:tc>
        <w:tc>
          <w:tcPr>
            <w:tcW w:w="1197" w:type="dxa"/>
          </w:tcPr>
          <w:p w:rsidR="00F12386" w:rsidRDefault="00F12386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F12386" w:rsidRDefault="00F12386" w:rsidP="00A42F8C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Integer-Options</w:t>
            </w:r>
          </w:p>
        </w:tc>
        <w:tc>
          <w:tcPr>
            <w:tcW w:w="3056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4A7E11">
              <w:t xml:space="preserve">: für kategoriale oder bipolare 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  <w:tr w:rsidR="00090DF0" w:rsidTr="00A42F8C">
        <w:tc>
          <w:tcPr>
            <w:tcW w:w="2768" w:type="dxa"/>
          </w:tcPr>
          <w:p w:rsidR="00090DF0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</w:t>
            </w:r>
            <w:r>
              <w:lastRenderedPageBreak/>
              <w:t>angezeigt werden?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lastRenderedPageBreak/>
              <w:t>Nein</w:t>
            </w:r>
          </w:p>
        </w:tc>
        <w:tc>
          <w:tcPr>
            <w:tcW w:w="2977" w:type="dxa"/>
          </w:tcPr>
          <w:p w:rsidR="00090DF0" w:rsidRPr="00654271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090DF0" w:rsidRPr="00654271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090DF0" w:rsidTr="00A42F8C">
        <w:tc>
          <w:tcPr>
            <w:tcW w:w="2768" w:type="dxa"/>
          </w:tcPr>
          <w:p w:rsidR="00090DF0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lastRenderedPageBreak/>
              <w:t>showAnteil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angezeigt werden? (Prozentanteil aller Spalten)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090DF0" w:rsidRPr="00654271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090DF0" w:rsidRDefault="00090DF0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090DF0" w:rsidRPr="00654271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090DF0" w:rsidTr="00A42F8C">
        <w:tc>
          <w:tcPr>
            <w:tcW w:w="2768" w:type="dxa"/>
          </w:tcPr>
          <w:p w:rsidR="00090DF0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asDate</w:t>
            </w:r>
            <w:proofErr w:type="spellEnd"/>
          </w:p>
        </w:tc>
        <w:tc>
          <w:tcPr>
            <w:tcW w:w="3385" w:type="dxa"/>
          </w:tcPr>
          <w:p w:rsidR="00090DF0" w:rsidRDefault="00090DF0" w:rsidP="00A42F8C">
            <w:pPr>
              <w:pStyle w:val="Textkrper"/>
            </w:pPr>
            <w:r>
              <w:t>Soll die Dimension als Datum</w:t>
            </w:r>
            <w:r>
              <w:t>s</w:t>
            </w:r>
            <w:r>
              <w:t>wert behandelt werden</w:t>
            </w:r>
          </w:p>
        </w:tc>
        <w:tc>
          <w:tcPr>
            <w:tcW w:w="708" w:type="dxa"/>
          </w:tcPr>
          <w:p w:rsidR="00090DF0" w:rsidRDefault="00090DF0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090DF0" w:rsidRPr="00376158" w:rsidRDefault="00090DF0" w:rsidP="00A42F8C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090DF0" w:rsidRPr="00EA1E87" w:rsidRDefault="00090DF0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090DF0" w:rsidRDefault="00090DF0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false</w:t>
            </w:r>
            <w:proofErr w:type="spellEnd"/>
          </w:p>
        </w:tc>
      </w:tr>
    </w:tbl>
    <w:p w:rsidR="00834D5A" w:rsidRDefault="00834D5A" w:rsidP="00834D5A">
      <w:pPr>
        <w:pStyle w:val="berschrift2"/>
      </w:pPr>
      <w:bookmarkStart w:id="16" w:name="_Toc500745472"/>
      <w:proofErr w:type="spellStart"/>
      <w:r>
        <w:t>stat_zg_stackedline</w:t>
      </w:r>
      <w:bookmarkEnd w:id="16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</w:pPr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834D5A" w:rsidRDefault="00834D5A" w:rsidP="00A42F8C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  <w:r>
              <w:t>Optionen</w:t>
            </w:r>
          </w:p>
        </w:tc>
      </w:tr>
      <w:tr w:rsidR="00834D5A" w:rsidTr="00A42F8C">
        <w:tc>
          <w:tcPr>
            <w:tcW w:w="2768" w:type="dxa"/>
          </w:tcPr>
          <w:p w:rsidR="00834D5A" w:rsidRPr="00962529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Pr="00654271" w:rsidRDefault="00834D5A" w:rsidP="00A42F8C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</w:p>
        </w:tc>
      </w:tr>
      <w:tr w:rsidR="00834D5A" w:rsidTr="00A42F8C">
        <w:tc>
          <w:tcPr>
            <w:tcW w:w="2768" w:type="dxa"/>
          </w:tcPr>
          <w:p w:rsidR="00834D5A" w:rsidRPr="00962529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834D5A" w:rsidRDefault="00834D5A" w:rsidP="00A42F8C">
            <w:pPr>
              <w:pStyle w:val="Textkrper"/>
            </w:pP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Datenspalte mit Kategorien für X-Achse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Default="00834D5A" w:rsidP="00A42F8C">
            <w:pPr>
              <w:pStyle w:val="Textkrper"/>
            </w:pPr>
            <w:r>
              <w:t>Spalte 1 in den Daten</w:t>
            </w: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Abschliessende und geordnete Liste der Kategorien für Anzeige in Linien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Default="00834D5A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dimens</w:t>
            </w:r>
            <w:r>
              <w:rPr>
                <w:rStyle w:val="CodeinText"/>
              </w:rPr>
              <w:t>i</w:t>
            </w:r>
            <w:r>
              <w:rPr>
                <w:rStyle w:val="CodeinText"/>
              </w:rPr>
              <w:t>on</w:t>
            </w:r>
            <w:proofErr w:type="spellEnd"/>
            <w:r>
              <w:t xml:space="preserve"> alphabetisch oder nach Datum aufsteigend geordnet</w:t>
            </w: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Datenspalte für Höhe der Linien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Default="00834D5A" w:rsidP="00A42F8C">
            <w:pPr>
              <w:pStyle w:val="Textkrper"/>
            </w:pPr>
            <w:r>
              <w:t>Spalte 3 in den Daten</w:t>
            </w: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characteristicsStack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Abschli</w:t>
            </w:r>
            <w:r w:rsidR="00A42F8C">
              <w:t>essende und geordnete Liste der</w:t>
            </w:r>
            <w:r>
              <w:t xml:space="preserve"> Linien für Anzeige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Default="00834D5A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stack</w:t>
            </w:r>
            <w:proofErr w:type="spellEnd"/>
            <w:r>
              <w:t xml:space="preserve"> a</w:t>
            </w:r>
            <w:r>
              <w:t>l</w:t>
            </w:r>
            <w:r>
              <w:t>phabetisch geordnet</w:t>
            </w: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stack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 xml:space="preserve">Datenspalte für Differenzierung </w:t>
            </w:r>
            <w:r w:rsidR="00A42F8C">
              <w:t>der</w:t>
            </w:r>
            <w:r>
              <w:t xml:space="preserve"> Linien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Default="00834D5A" w:rsidP="00A42F8C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Integer-</w:t>
            </w:r>
            <w:r>
              <w:lastRenderedPageBreak/>
              <w:t>Options</w:t>
            </w:r>
          </w:p>
        </w:tc>
        <w:tc>
          <w:tcPr>
            <w:tcW w:w="3056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lastRenderedPageBreak/>
              <w:t>1</w:t>
            </w:r>
            <w:r w:rsidRPr="004A7E11">
              <w:t xml:space="preserve">: für kategoriale oder bipolare </w:t>
            </w:r>
            <w:r w:rsidRPr="004A7E11">
              <w:lastRenderedPageBreak/>
              <w:t xml:space="preserve">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lastRenderedPageBreak/>
              <w:t>showTotal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Pr="00654271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834D5A" w:rsidRPr="00654271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showAnteil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angezeigt werden? (Prozentanteil aller Spalten)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Pr="00654271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834D5A" w:rsidRDefault="00834D5A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834D5A" w:rsidRPr="00654271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CF28BB" w:rsidTr="00CF3CB3">
        <w:tc>
          <w:tcPr>
            <w:tcW w:w="2768" w:type="dxa"/>
          </w:tcPr>
          <w:p w:rsidR="00CF28BB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showArea</w:t>
            </w:r>
            <w:proofErr w:type="spellEnd"/>
          </w:p>
        </w:tc>
        <w:tc>
          <w:tcPr>
            <w:tcW w:w="3385" w:type="dxa"/>
          </w:tcPr>
          <w:p w:rsidR="00CF28BB" w:rsidRDefault="00CF28BB" w:rsidP="00CF28BB">
            <w:pPr>
              <w:pStyle w:val="Textkrper"/>
            </w:pPr>
            <w:r>
              <w:t>Soll die Fläche unter den Linien eingefärbt werden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F28BB" w:rsidRPr="00376158" w:rsidRDefault="00CF28BB" w:rsidP="00CF3CB3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CF28BB" w:rsidRPr="007E4DA1" w:rsidRDefault="00CF28BB" w:rsidP="00CF3CB3">
            <w:pPr>
              <w:pStyle w:val="Textkrp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056" w:type="dxa"/>
          </w:tcPr>
          <w:p w:rsidR="00CF28BB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false</w:t>
            </w:r>
            <w:proofErr w:type="spellEnd"/>
          </w:p>
        </w:tc>
      </w:tr>
      <w:tr w:rsidR="00834D5A" w:rsidTr="00A42F8C">
        <w:tc>
          <w:tcPr>
            <w:tcW w:w="2768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asDate</w:t>
            </w:r>
            <w:proofErr w:type="spellEnd"/>
          </w:p>
        </w:tc>
        <w:tc>
          <w:tcPr>
            <w:tcW w:w="3385" w:type="dxa"/>
          </w:tcPr>
          <w:p w:rsidR="00834D5A" w:rsidRDefault="00834D5A" w:rsidP="00A42F8C">
            <w:pPr>
              <w:pStyle w:val="Textkrper"/>
            </w:pPr>
            <w:r>
              <w:t>Soll die Dimension als Datum</w:t>
            </w:r>
            <w:r>
              <w:t>s</w:t>
            </w:r>
            <w:r>
              <w:t>wert behandelt werden</w:t>
            </w:r>
          </w:p>
        </w:tc>
        <w:tc>
          <w:tcPr>
            <w:tcW w:w="708" w:type="dxa"/>
          </w:tcPr>
          <w:p w:rsidR="00834D5A" w:rsidRDefault="00834D5A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834D5A" w:rsidRPr="00376158" w:rsidRDefault="00834D5A" w:rsidP="00A42F8C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834D5A" w:rsidRPr="00EA1E87" w:rsidRDefault="00834D5A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834D5A" w:rsidRDefault="00834D5A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false</w:t>
            </w:r>
            <w:proofErr w:type="spellEnd"/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dateUnit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Datumseinheit welche angezeigt werden soll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Default="00A42F8C" w:rsidP="00A42F8C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month</w:t>
            </w:r>
            <w:proofErr w:type="spellEnd"/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String-Options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month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year</w:t>
            </w:r>
            <w:proofErr w:type="spellEnd"/>
          </w:p>
        </w:tc>
      </w:tr>
    </w:tbl>
    <w:p w:rsidR="00A42F8C" w:rsidRDefault="00A42F8C" w:rsidP="00A42F8C">
      <w:pPr>
        <w:pStyle w:val="berschrift2"/>
      </w:pPr>
      <w:bookmarkStart w:id="17" w:name="_Toc500745473"/>
      <w:proofErr w:type="spellStart"/>
      <w:r>
        <w:t>stat_zg_multiline</w:t>
      </w:r>
      <w:bookmarkEnd w:id="17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</w:pPr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A42F8C" w:rsidRDefault="00A42F8C" w:rsidP="00A42F8C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  <w:r>
              <w:t>Optionen</w:t>
            </w:r>
          </w:p>
        </w:tc>
      </w:tr>
      <w:tr w:rsidR="00A42F8C" w:rsidTr="00A42F8C">
        <w:tc>
          <w:tcPr>
            <w:tcW w:w="2768" w:type="dxa"/>
          </w:tcPr>
          <w:p w:rsidR="00A42F8C" w:rsidRPr="00962529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Pr="00654271" w:rsidRDefault="00A42F8C" w:rsidP="00A42F8C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</w:p>
        </w:tc>
      </w:tr>
      <w:tr w:rsidR="00A42F8C" w:rsidTr="00A42F8C">
        <w:tc>
          <w:tcPr>
            <w:tcW w:w="2768" w:type="dxa"/>
          </w:tcPr>
          <w:p w:rsidR="00A42F8C" w:rsidRPr="00962529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A42F8C" w:rsidRDefault="00A42F8C" w:rsidP="00A42F8C">
            <w:pPr>
              <w:pStyle w:val="Textkrper"/>
            </w:pP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Datenspalte mit Kategorien für X-Achse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Default="00A42F8C" w:rsidP="00A42F8C">
            <w:pPr>
              <w:pStyle w:val="Textkrper"/>
            </w:pPr>
            <w:r>
              <w:t>Spalte 1 in den Daten</w:t>
            </w: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 xml:space="preserve">Abschliessende und geordnete Liste der Kategorien für Anzeige </w:t>
            </w:r>
            <w:r>
              <w:lastRenderedPageBreak/>
              <w:t>in Linien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lastRenderedPageBreak/>
              <w:t>Nein</w:t>
            </w:r>
          </w:p>
        </w:tc>
        <w:tc>
          <w:tcPr>
            <w:tcW w:w="2977" w:type="dxa"/>
          </w:tcPr>
          <w:p w:rsidR="00A42F8C" w:rsidRDefault="00A42F8C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dimens</w:t>
            </w:r>
            <w:r>
              <w:rPr>
                <w:rStyle w:val="CodeinText"/>
              </w:rPr>
              <w:t>i</w:t>
            </w:r>
            <w:r>
              <w:rPr>
                <w:rStyle w:val="CodeinText"/>
              </w:rPr>
              <w:t>on</w:t>
            </w:r>
            <w:proofErr w:type="spellEnd"/>
            <w:r>
              <w:t xml:space="preserve"> alphabetisch oder nach </w:t>
            </w:r>
            <w:r>
              <w:lastRenderedPageBreak/>
              <w:t>Datum aufsteigend geordnet</w:t>
            </w: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lastRenderedPageBreak/>
              <w:t>Array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lastRenderedPageBreak/>
              <w:t>group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Datenspalte für Höhe der Linien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Default="00A42F8C" w:rsidP="00A42F8C">
            <w:pPr>
              <w:pStyle w:val="Textkrper"/>
            </w:pPr>
            <w:r>
              <w:t>Spalte 3 in den Daten</w:t>
            </w: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characteristicsStack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Abschliessende und geordnete Liste der Linien für Anzeige</w:t>
            </w:r>
            <w:r w:rsidR="00CF28BB">
              <w:t xml:space="preserve"> (Fa</w:t>
            </w:r>
            <w:r w:rsidR="00CF28BB">
              <w:t>r</w:t>
            </w:r>
            <w:r w:rsidR="00CF28BB">
              <w:t>be)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Default="00A42F8C" w:rsidP="00A42F8C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stack</w:t>
            </w:r>
            <w:proofErr w:type="spellEnd"/>
            <w:r>
              <w:t xml:space="preserve"> a</w:t>
            </w:r>
            <w:r>
              <w:t>l</w:t>
            </w:r>
            <w:r>
              <w:t>phabetisch geordnet</w:t>
            </w: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stack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Datenspalte für Differenzierung der Linien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Default="00A42F8C" w:rsidP="00A42F8C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Integer-Options</w:t>
            </w:r>
          </w:p>
        </w:tc>
        <w:tc>
          <w:tcPr>
            <w:tcW w:w="3056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4A7E11">
              <w:t xml:space="preserve">: für kategoriale oder bipolare 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Pr="00654271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A42F8C" w:rsidRPr="00654271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showAnteil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 xml:space="preserve">Soll die relative Zahl </w:t>
            </w:r>
            <w:proofErr w:type="spellStart"/>
            <w:r>
              <w:t>inTooltips</w:t>
            </w:r>
            <w:proofErr w:type="spellEnd"/>
            <w:r>
              <w:t xml:space="preserve"> angezeigt werden? (Prozentanteil aller Spalten)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Pr="00654271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A42F8C" w:rsidRPr="00654271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asDate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Soll die Dimension als Datum</w:t>
            </w:r>
            <w:r>
              <w:t>s</w:t>
            </w:r>
            <w:r>
              <w:t>wert behandelt werden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Pr="00376158" w:rsidRDefault="00A42F8C" w:rsidP="00A42F8C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A42F8C" w:rsidRPr="00EA1E87" w:rsidRDefault="00A42F8C" w:rsidP="00A42F8C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true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false</w:t>
            </w:r>
            <w:proofErr w:type="spellEnd"/>
          </w:p>
        </w:tc>
      </w:tr>
      <w:tr w:rsidR="00A42F8C" w:rsidTr="00A42F8C">
        <w:tc>
          <w:tcPr>
            <w:tcW w:w="2768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dateUnit</w:t>
            </w:r>
            <w:proofErr w:type="spellEnd"/>
          </w:p>
        </w:tc>
        <w:tc>
          <w:tcPr>
            <w:tcW w:w="3385" w:type="dxa"/>
          </w:tcPr>
          <w:p w:rsidR="00A42F8C" w:rsidRDefault="00A42F8C" w:rsidP="00A42F8C">
            <w:pPr>
              <w:pStyle w:val="Textkrper"/>
            </w:pPr>
            <w:r>
              <w:t>Datumseinheit welche angezeigt werden soll</w:t>
            </w:r>
          </w:p>
        </w:tc>
        <w:tc>
          <w:tcPr>
            <w:tcW w:w="708" w:type="dxa"/>
          </w:tcPr>
          <w:p w:rsidR="00A42F8C" w:rsidRDefault="00A42F8C" w:rsidP="00A42F8C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A42F8C" w:rsidRDefault="00A42F8C" w:rsidP="00A42F8C">
            <w:pPr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month</w:t>
            </w:r>
            <w:proofErr w:type="spellEnd"/>
          </w:p>
        </w:tc>
        <w:tc>
          <w:tcPr>
            <w:tcW w:w="1197" w:type="dxa"/>
          </w:tcPr>
          <w:p w:rsidR="00A42F8C" w:rsidRDefault="00A42F8C" w:rsidP="00A42F8C">
            <w:pPr>
              <w:pStyle w:val="Textkrper"/>
            </w:pPr>
            <w:r>
              <w:t>String-Options</w:t>
            </w:r>
          </w:p>
        </w:tc>
        <w:tc>
          <w:tcPr>
            <w:tcW w:w="3056" w:type="dxa"/>
          </w:tcPr>
          <w:p w:rsidR="00A42F8C" w:rsidRDefault="00A42F8C" w:rsidP="00A42F8C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month</w:t>
            </w:r>
            <w:proofErr w:type="spellEnd"/>
            <w:r>
              <w:rPr>
                <w:rStyle w:val="CodeinText"/>
              </w:rPr>
              <w:t xml:space="preserve">, </w:t>
            </w:r>
            <w:proofErr w:type="spellStart"/>
            <w:r>
              <w:rPr>
                <w:rStyle w:val="CodeinText"/>
              </w:rPr>
              <w:t>year</w:t>
            </w:r>
            <w:proofErr w:type="spellEnd"/>
          </w:p>
        </w:tc>
      </w:tr>
    </w:tbl>
    <w:p w:rsidR="00CF28BB" w:rsidRDefault="00CF28BB" w:rsidP="00CF28BB">
      <w:pPr>
        <w:pStyle w:val="berschrift2"/>
      </w:pPr>
      <w:bookmarkStart w:id="18" w:name="_Toc500745474"/>
      <w:proofErr w:type="spellStart"/>
      <w:r>
        <w:t>stat_zg_pie</w:t>
      </w:r>
      <w:bookmarkEnd w:id="18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CF28BB" w:rsidTr="00CF3CB3">
        <w:tc>
          <w:tcPr>
            <w:tcW w:w="2768" w:type="dxa"/>
          </w:tcPr>
          <w:p w:rsidR="00CF28BB" w:rsidRDefault="00CF28BB" w:rsidP="00CF3CB3">
            <w:pPr>
              <w:pStyle w:val="Textkrper"/>
            </w:pPr>
          </w:p>
        </w:tc>
        <w:tc>
          <w:tcPr>
            <w:tcW w:w="3385" w:type="dxa"/>
          </w:tcPr>
          <w:p w:rsidR="00CF28BB" w:rsidRDefault="00CF28BB" w:rsidP="00CF3CB3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CF28BB" w:rsidRDefault="00CF28BB" w:rsidP="00CF3CB3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CF28BB" w:rsidRDefault="00CF28BB" w:rsidP="00CF3CB3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CF28BB" w:rsidRDefault="00CF28BB" w:rsidP="00CF3CB3">
            <w:pPr>
              <w:pStyle w:val="Textkrper"/>
            </w:pPr>
            <w:r>
              <w:t>Optionen</w:t>
            </w:r>
          </w:p>
        </w:tc>
      </w:tr>
      <w:tr w:rsidR="00CF28BB" w:rsidTr="00CF3CB3">
        <w:tc>
          <w:tcPr>
            <w:tcW w:w="2768" w:type="dxa"/>
          </w:tcPr>
          <w:p w:rsidR="00CF28BB" w:rsidRPr="00962529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lastRenderedPageBreak/>
              <w:t>number</w:t>
            </w:r>
            <w:proofErr w:type="spellEnd"/>
          </w:p>
        </w:tc>
        <w:tc>
          <w:tcPr>
            <w:tcW w:w="3385" w:type="dxa"/>
          </w:tcPr>
          <w:p w:rsidR="00CF28BB" w:rsidRDefault="00CF28BB" w:rsidP="00CF3CB3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F28BB" w:rsidRPr="00654271" w:rsidRDefault="00CF28BB" w:rsidP="00CF3CB3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CF28BB" w:rsidRDefault="00CF28BB" w:rsidP="00CF3CB3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CF28BB" w:rsidRDefault="00CF28BB" w:rsidP="00CF3CB3">
            <w:pPr>
              <w:pStyle w:val="Textkrper"/>
            </w:pPr>
          </w:p>
        </w:tc>
      </w:tr>
      <w:tr w:rsidR="00CF28BB" w:rsidTr="00CF3CB3">
        <w:tc>
          <w:tcPr>
            <w:tcW w:w="2768" w:type="dxa"/>
          </w:tcPr>
          <w:p w:rsidR="00CF28BB" w:rsidRPr="00962529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CF28BB" w:rsidRDefault="00CF28BB" w:rsidP="00CF3CB3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CF28BB" w:rsidRDefault="00CF28BB" w:rsidP="00CF3CB3">
            <w:pPr>
              <w:pStyle w:val="Textkrper"/>
            </w:pPr>
          </w:p>
        </w:tc>
        <w:tc>
          <w:tcPr>
            <w:tcW w:w="1197" w:type="dxa"/>
          </w:tcPr>
          <w:p w:rsidR="00CF28BB" w:rsidRDefault="00CF28BB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CF28BB" w:rsidRDefault="00CF28BB" w:rsidP="00CF3CB3">
            <w:pPr>
              <w:pStyle w:val="Textkrper"/>
            </w:pPr>
          </w:p>
        </w:tc>
      </w:tr>
      <w:tr w:rsidR="00CF28BB" w:rsidTr="00CF3CB3">
        <w:tc>
          <w:tcPr>
            <w:tcW w:w="2768" w:type="dxa"/>
          </w:tcPr>
          <w:p w:rsidR="00CF28BB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CF28BB" w:rsidRDefault="00CF28BB" w:rsidP="00F06DF7">
            <w:pPr>
              <w:pStyle w:val="Textkrper"/>
            </w:pPr>
            <w:r>
              <w:t xml:space="preserve">Datenspalte mit Kategorien für </w:t>
            </w:r>
            <w:r w:rsidR="00F06DF7">
              <w:t>Kuchenstücke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F28BB" w:rsidRDefault="00CF28BB" w:rsidP="00CF3CB3">
            <w:pPr>
              <w:pStyle w:val="Textkrper"/>
            </w:pPr>
            <w:r>
              <w:t>Spalte 1 in den Daten</w:t>
            </w:r>
          </w:p>
        </w:tc>
        <w:tc>
          <w:tcPr>
            <w:tcW w:w="1197" w:type="dxa"/>
          </w:tcPr>
          <w:p w:rsidR="00CF28BB" w:rsidRDefault="00CF28BB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CF28BB" w:rsidRDefault="00CF28BB" w:rsidP="00CF3CB3">
            <w:pPr>
              <w:pStyle w:val="Textkrper"/>
            </w:pPr>
          </w:p>
        </w:tc>
      </w:tr>
      <w:tr w:rsidR="00CF28BB" w:rsidTr="00CF3CB3">
        <w:tc>
          <w:tcPr>
            <w:tcW w:w="2768" w:type="dxa"/>
          </w:tcPr>
          <w:p w:rsidR="00CF28BB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CF28BB" w:rsidRDefault="00CF28BB" w:rsidP="00F06DF7">
            <w:pPr>
              <w:pStyle w:val="Textkrper"/>
            </w:pPr>
            <w:r>
              <w:t xml:space="preserve">Abschliessende und geordnete Liste der Kategorien für Anzeige </w:t>
            </w:r>
            <w:r w:rsidR="00F06DF7">
              <w:t>im Kuchen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F28BB" w:rsidRDefault="00CF28BB" w:rsidP="00CF3CB3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dimens</w:t>
            </w:r>
            <w:r>
              <w:rPr>
                <w:rStyle w:val="CodeinText"/>
              </w:rPr>
              <w:t>i</w:t>
            </w:r>
            <w:r>
              <w:rPr>
                <w:rStyle w:val="CodeinText"/>
              </w:rPr>
              <w:t>on</w:t>
            </w:r>
            <w:proofErr w:type="spellEnd"/>
            <w:r>
              <w:t xml:space="preserve"> alphabetisch oder nach Datum aufsteigend geordnet</w:t>
            </w:r>
          </w:p>
        </w:tc>
        <w:tc>
          <w:tcPr>
            <w:tcW w:w="1197" w:type="dxa"/>
          </w:tcPr>
          <w:p w:rsidR="00CF28BB" w:rsidRDefault="00CF28BB" w:rsidP="00CF3CB3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CF28BB" w:rsidRDefault="00CF28BB" w:rsidP="00CF3CB3">
            <w:pPr>
              <w:pStyle w:val="Textkrper"/>
            </w:pPr>
          </w:p>
        </w:tc>
      </w:tr>
      <w:tr w:rsidR="00CF28BB" w:rsidTr="00CF3CB3">
        <w:tc>
          <w:tcPr>
            <w:tcW w:w="2768" w:type="dxa"/>
          </w:tcPr>
          <w:p w:rsidR="00CF28BB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CF28BB" w:rsidRDefault="00CF28BB" w:rsidP="00F06DF7">
            <w:pPr>
              <w:pStyle w:val="Textkrper"/>
            </w:pPr>
            <w:r>
              <w:t xml:space="preserve">Datenspalte für </w:t>
            </w:r>
            <w:r w:rsidR="00F06DF7">
              <w:t>Grösse der K</w:t>
            </w:r>
            <w:r w:rsidR="00F06DF7">
              <w:t>u</w:t>
            </w:r>
            <w:r w:rsidR="00F06DF7">
              <w:t>chenstücke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F28BB" w:rsidRDefault="00CF28BB" w:rsidP="00CF28BB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CF28BB" w:rsidRDefault="00CF28BB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CF28BB" w:rsidRDefault="00CF28BB" w:rsidP="00CF3CB3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Integer-Options</w:t>
            </w:r>
          </w:p>
        </w:tc>
        <w:tc>
          <w:tcPr>
            <w:tcW w:w="3056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4A7E11">
              <w:t xml:space="preserve">: für kategoriale oder bipolare 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  <w:tr w:rsidR="00CF28BB" w:rsidTr="00CF3CB3">
        <w:tc>
          <w:tcPr>
            <w:tcW w:w="2768" w:type="dxa"/>
          </w:tcPr>
          <w:p w:rsidR="00CF28BB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CF28BB" w:rsidRDefault="00CF28BB" w:rsidP="00CF3CB3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CF28BB" w:rsidRDefault="00CF28BB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CF28BB" w:rsidRPr="00654271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CF28BB" w:rsidRDefault="00CF28BB" w:rsidP="00CF3CB3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CF28BB" w:rsidRPr="00654271" w:rsidRDefault="00CF28BB" w:rsidP="00CF3CB3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F06DF7" w:rsidTr="00CF3CB3">
        <w:tc>
          <w:tcPr>
            <w:tcW w:w="2768" w:type="dxa"/>
          </w:tcPr>
          <w:p w:rsidR="00F06DF7" w:rsidRDefault="00F06DF7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order</w:t>
            </w:r>
            <w:proofErr w:type="spellEnd"/>
          </w:p>
        </w:tc>
        <w:tc>
          <w:tcPr>
            <w:tcW w:w="3385" w:type="dxa"/>
          </w:tcPr>
          <w:p w:rsidR="00F06DF7" w:rsidRDefault="00F06DF7" w:rsidP="00F06DF7">
            <w:pPr>
              <w:pStyle w:val="Textkrper"/>
            </w:pPr>
            <w:r>
              <w:t>Anordnung der Kuchenstücke im Uhrzeigersinn</w:t>
            </w:r>
          </w:p>
        </w:tc>
        <w:tc>
          <w:tcPr>
            <w:tcW w:w="708" w:type="dxa"/>
          </w:tcPr>
          <w:p w:rsidR="00F06DF7" w:rsidRDefault="00F06DF7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F06DF7" w:rsidRPr="006261D0" w:rsidRDefault="00F06DF7" w:rsidP="00CF3CB3">
            <w:r w:rsidRPr="006261D0">
              <w:t xml:space="preserve">Gemäss </w:t>
            </w:r>
            <w:proofErr w:type="spellStart"/>
            <w:r w:rsidRPr="006261D0">
              <w:rPr>
                <w:rStyle w:val="CodeinText"/>
              </w:rPr>
              <w:t>characteristics</w:t>
            </w:r>
            <w:proofErr w:type="spellEnd"/>
            <w:r w:rsidRPr="006261D0">
              <w:t xml:space="preserve">, wenn </w:t>
            </w:r>
            <w:proofErr w:type="spellStart"/>
            <w:r w:rsidRPr="006261D0">
              <w:rPr>
                <w:rStyle w:val="CodeinText"/>
              </w:rPr>
              <w:t>characteristic</w:t>
            </w:r>
            <w:proofErr w:type="spellEnd"/>
            <w:r w:rsidRPr="006261D0">
              <w:rPr>
                <w:rStyle w:val="CodeinText"/>
              </w:rPr>
              <w:t xml:space="preserve"> nicht</w:t>
            </w:r>
            <w:r w:rsidRPr="006261D0">
              <w:t xml:space="preserve"> definiert ist alphab</w:t>
            </w:r>
            <w:r w:rsidRPr="006261D0">
              <w:t>e</w:t>
            </w:r>
            <w:r w:rsidRPr="006261D0">
              <w:t>tisch</w:t>
            </w:r>
          </w:p>
        </w:tc>
        <w:tc>
          <w:tcPr>
            <w:tcW w:w="1197" w:type="dxa"/>
          </w:tcPr>
          <w:p w:rsidR="00F06DF7" w:rsidRDefault="00F06DF7" w:rsidP="00CF3CB3">
            <w:pPr>
              <w:pStyle w:val="Textkrper"/>
            </w:pPr>
            <w:r>
              <w:t>String-Options</w:t>
            </w:r>
          </w:p>
        </w:tc>
        <w:tc>
          <w:tcPr>
            <w:tcW w:w="3056" w:type="dxa"/>
          </w:tcPr>
          <w:p w:rsidR="00F06DF7" w:rsidRPr="00654271" w:rsidRDefault="00F06DF7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"</w:t>
            </w:r>
            <w:proofErr w:type="spellStart"/>
            <w:r>
              <w:rPr>
                <w:rStyle w:val="CodeinText"/>
              </w:rPr>
              <w:t>desc</w:t>
            </w:r>
            <w:proofErr w:type="spellEnd"/>
            <w:r w:rsidRPr="007E4DA1">
              <w:rPr>
                <w:rStyle w:val="CodeinText"/>
              </w:rPr>
              <w:t>"</w:t>
            </w:r>
            <w:r w:rsidRPr="006261D0">
              <w:t>: Absteigend</w:t>
            </w:r>
            <w:r>
              <w:t xml:space="preserve"> nach Wert</w:t>
            </w:r>
            <w:r w:rsidRPr="006261D0">
              <w:t>,</w:t>
            </w:r>
            <w:r>
              <w:t xml:space="preserve"> </w:t>
            </w:r>
            <w:r w:rsidRPr="007E4DA1">
              <w:rPr>
                <w:rStyle w:val="CodeinText"/>
              </w:rPr>
              <w:t>"</w:t>
            </w:r>
            <w:proofErr w:type="spellStart"/>
            <w:r w:rsidRPr="007E4DA1">
              <w:rPr>
                <w:rStyle w:val="CodeinText"/>
              </w:rPr>
              <w:t>asc</w:t>
            </w:r>
            <w:proofErr w:type="spellEnd"/>
            <w:r w:rsidRPr="007E4DA1">
              <w:rPr>
                <w:rStyle w:val="CodeinText"/>
              </w:rPr>
              <w:t>"</w:t>
            </w:r>
            <w:r w:rsidRPr="006261D0">
              <w:t>: Aufsteigend</w:t>
            </w:r>
            <w:r>
              <w:t xml:space="preserve"> nach Wert, </w:t>
            </w:r>
          </w:p>
        </w:tc>
      </w:tr>
      <w:tr w:rsidR="00F06DF7" w:rsidTr="00CF3CB3">
        <w:tc>
          <w:tcPr>
            <w:tcW w:w="2768" w:type="dxa"/>
          </w:tcPr>
          <w:p w:rsidR="00F06DF7" w:rsidRDefault="00F06DF7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last</w:t>
            </w:r>
          </w:p>
        </w:tc>
        <w:tc>
          <w:tcPr>
            <w:tcW w:w="3385" w:type="dxa"/>
          </w:tcPr>
          <w:p w:rsidR="00F06DF7" w:rsidRDefault="00F06DF7" w:rsidP="00CF3CB3">
            <w:pPr>
              <w:pStyle w:val="Textkrper"/>
            </w:pPr>
            <w:r>
              <w:t>Kategorie die immer am Ende a</w:t>
            </w:r>
            <w:r>
              <w:t>n</w:t>
            </w:r>
            <w:r>
              <w:t>gezeigt werden soll (zum Beispiel Anderes)</w:t>
            </w:r>
          </w:p>
        </w:tc>
        <w:tc>
          <w:tcPr>
            <w:tcW w:w="708" w:type="dxa"/>
          </w:tcPr>
          <w:p w:rsidR="00F06DF7" w:rsidRDefault="00F06DF7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F06DF7" w:rsidRPr="006261D0" w:rsidRDefault="00F06DF7" w:rsidP="00CF3CB3">
            <w:r>
              <w:t>Keine</w:t>
            </w:r>
          </w:p>
        </w:tc>
        <w:tc>
          <w:tcPr>
            <w:tcW w:w="1197" w:type="dxa"/>
          </w:tcPr>
          <w:p w:rsidR="00F06DF7" w:rsidRDefault="00F06DF7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F06DF7" w:rsidRDefault="00F06DF7" w:rsidP="00CF3CB3">
            <w:pPr>
              <w:pStyle w:val="Textkrper"/>
              <w:rPr>
                <w:rStyle w:val="CodeinText"/>
              </w:rPr>
            </w:pPr>
          </w:p>
        </w:tc>
      </w:tr>
    </w:tbl>
    <w:p w:rsidR="00D73D56" w:rsidRDefault="00D73D56" w:rsidP="00D73D56">
      <w:pPr>
        <w:pStyle w:val="berschrift2"/>
      </w:pPr>
      <w:bookmarkStart w:id="19" w:name="_Toc500745475"/>
      <w:proofErr w:type="spellStart"/>
      <w:r>
        <w:lastRenderedPageBreak/>
        <w:t>stat_zg_semipie</w:t>
      </w:r>
      <w:bookmarkEnd w:id="19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</w:pPr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D73D56" w:rsidRDefault="00D73D56" w:rsidP="00CF3CB3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D73D56" w:rsidRDefault="00D73D56" w:rsidP="00CF3CB3">
            <w:pPr>
              <w:pStyle w:val="Textkrper"/>
            </w:pPr>
            <w:r>
              <w:t>Optionen</w:t>
            </w:r>
          </w:p>
        </w:tc>
      </w:tr>
      <w:tr w:rsidR="00D73D56" w:rsidTr="00CF3CB3">
        <w:tc>
          <w:tcPr>
            <w:tcW w:w="2768" w:type="dxa"/>
          </w:tcPr>
          <w:p w:rsidR="00D73D56" w:rsidRPr="00962529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73D56" w:rsidRPr="00654271" w:rsidRDefault="00D73D56" w:rsidP="00CF3CB3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D73D56" w:rsidRDefault="00D73D56" w:rsidP="00CF3CB3">
            <w:pPr>
              <w:pStyle w:val="Textkrper"/>
            </w:pPr>
          </w:p>
        </w:tc>
      </w:tr>
      <w:tr w:rsidR="00D73D56" w:rsidTr="00CF3CB3">
        <w:tc>
          <w:tcPr>
            <w:tcW w:w="2768" w:type="dxa"/>
          </w:tcPr>
          <w:p w:rsidR="00D73D56" w:rsidRPr="00962529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D73D56" w:rsidRDefault="00D73D56" w:rsidP="00CF3CB3">
            <w:pPr>
              <w:pStyle w:val="Textkrper"/>
            </w:pP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D73D56" w:rsidRDefault="00D73D56" w:rsidP="00CF3CB3">
            <w:pPr>
              <w:pStyle w:val="Textkrper"/>
            </w:pPr>
          </w:p>
        </w:tc>
      </w:tr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Datenspalte mit Kategorien für Kuchenstücke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73D56" w:rsidRDefault="00D73D56" w:rsidP="00CF3CB3">
            <w:pPr>
              <w:pStyle w:val="Textkrper"/>
            </w:pPr>
            <w:r>
              <w:t>Spalte 1 in den Daten</w:t>
            </w: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D73D56" w:rsidRDefault="00D73D56" w:rsidP="00CF3CB3">
            <w:pPr>
              <w:pStyle w:val="Textkrper"/>
            </w:pPr>
          </w:p>
        </w:tc>
      </w:tr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Abschliessende und geordnete Liste der Kategorien für Anzeige im Kuchen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73D56" w:rsidRDefault="00D73D56" w:rsidP="00CF3CB3">
            <w:pPr>
              <w:pStyle w:val="Textkrper"/>
            </w:pPr>
            <w:r>
              <w:t xml:space="preserve">Alle Werte gemäss </w:t>
            </w:r>
            <w:proofErr w:type="spellStart"/>
            <w:r>
              <w:rPr>
                <w:rStyle w:val="CodeinText"/>
              </w:rPr>
              <w:t>dimens</w:t>
            </w:r>
            <w:r>
              <w:rPr>
                <w:rStyle w:val="CodeinText"/>
              </w:rPr>
              <w:t>i</w:t>
            </w:r>
            <w:r>
              <w:rPr>
                <w:rStyle w:val="CodeinText"/>
              </w:rPr>
              <w:t>on</w:t>
            </w:r>
            <w:proofErr w:type="spellEnd"/>
            <w:r>
              <w:t xml:space="preserve"> alphabetisch oder nach Datum aufsteigend geordnet</w:t>
            </w: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D73D56" w:rsidRDefault="00D73D56" w:rsidP="00CF3CB3">
            <w:pPr>
              <w:pStyle w:val="Textkrper"/>
            </w:pPr>
          </w:p>
        </w:tc>
      </w:tr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Datenspalte für Grösse der K</w:t>
            </w:r>
            <w:r>
              <w:t>u</w:t>
            </w:r>
            <w:r>
              <w:t>chenstücke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73D56" w:rsidRDefault="00D73D56" w:rsidP="00CF3CB3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D73D56" w:rsidRDefault="00D73D56" w:rsidP="00CF3CB3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Integer-Options</w:t>
            </w:r>
          </w:p>
        </w:tc>
        <w:tc>
          <w:tcPr>
            <w:tcW w:w="3056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4A7E11">
              <w:t xml:space="preserve">: für kategoriale oder bipolare 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showTotal</w:t>
            </w:r>
            <w:proofErr w:type="spellEnd"/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 xml:space="preserve">Soll die absolute Zahl in </w:t>
            </w:r>
            <w:proofErr w:type="spellStart"/>
            <w:r>
              <w:t>Tooltips</w:t>
            </w:r>
            <w:proofErr w:type="spellEnd"/>
            <w:r>
              <w:t xml:space="preserve"> angezeigt werden?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73D56" w:rsidRPr="00654271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D73D56" w:rsidRPr="00654271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order</w:t>
            </w:r>
            <w:proofErr w:type="spellEnd"/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Anordnung der Kuchenstücke im Uhrzeigersinn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73D56" w:rsidRPr="006261D0" w:rsidRDefault="00D73D56" w:rsidP="00CF3CB3">
            <w:r w:rsidRPr="006261D0">
              <w:t xml:space="preserve">Gemäss </w:t>
            </w:r>
            <w:proofErr w:type="spellStart"/>
            <w:r w:rsidRPr="006261D0">
              <w:rPr>
                <w:rStyle w:val="CodeinText"/>
              </w:rPr>
              <w:t>characteristics</w:t>
            </w:r>
            <w:proofErr w:type="spellEnd"/>
            <w:r w:rsidRPr="006261D0">
              <w:t xml:space="preserve">, wenn </w:t>
            </w:r>
            <w:proofErr w:type="spellStart"/>
            <w:r w:rsidRPr="006261D0">
              <w:rPr>
                <w:rStyle w:val="CodeinText"/>
              </w:rPr>
              <w:t>characteristic</w:t>
            </w:r>
            <w:proofErr w:type="spellEnd"/>
            <w:r w:rsidRPr="006261D0">
              <w:rPr>
                <w:rStyle w:val="CodeinText"/>
              </w:rPr>
              <w:t xml:space="preserve"> nicht</w:t>
            </w:r>
            <w:r w:rsidRPr="006261D0">
              <w:t xml:space="preserve"> definiert ist alphab</w:t>
            </w:r>
            <w:r w:rsidRPr="006261D0">
              <w:t>e</w:t>
            </w:r>
            <w:r w:rsidRPr="006261D0">
              <w:t>tisch</w:t>
            </w: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String-Options</w:t>
            </w:r>
          </w:p>
        </w:tc>
        <w:tc>
          <w:tcPr>
            <w:tcW w:w="3056" w:type="dxa"/>
          </w:tcPr>
          <w:p w:rsidR="00D73D56" w:rsidRPr="00654271" w:rsidRDefault="00D73D56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"</w:t>
            </w:r>
            <w:proofErr w:type="spellStart"/>
            <w:r>
              <w:rPr>
                <w:rStyle w:val="CodeinText"/>
              </w:rPr>
              <w:t>desc</w:t>
            </w:r>
            <w:proofErr w:type="spellEnd"/>
            <w:r w:rsidRPr="007E4DA1">
              <w:rPr>
                <w:rStyle w:val="CodeinText"/>
              </w:rPr>
              <w:t>"</w:t>
            </w:r>
            <w:r w:rsidRPr="006261D0">
              <w:t>: Absteigend</w:t>
            </w:r>
            <w:r>
              <w:t xml:space="preserve"> nach Wert</w:t>
            </w:r>
            <w:r w:rsidRPr="006261D0">
              <w:t>,</w:t>
            </w:r>
            <w:r>
              <w:t xml:space="preserve"> </w:t>
            </w:r>
            <w:r w:rsidRPr="007E4DA1">
              <w:rPr>
                <w:rStyle w:val="CodeinText"/>
              </w:rPr>
              <w:t>"</w:t>
            </w:r>
            <w:proofErr w:type="spellStart"/>
            <w:r w:rsidRPr="007E4DA1">
              <w:rPr>
                <w:rStyle w:val="CodeinText"/>
              </w:rPr>
              <w:t>asc</w:t>
            </w:r>
            <w:proofErr w:type="spellEnd"/>
            <w:r w:rsidRPr="007E4DA1">
              <w:rPr>
                <w:rStyle w:val="CodeinText"/>
              </w:rPr>
              <w:t>"</w:t>
            </w:r>
            <w:r w:rsidRPr="006261D0">
              <w:t>: Aufsteigend</w:t>
            </w:r>
            <w:r>
              <w:t xml:space="preserve"> nach Wert, </w:t>
            </w:r>
          </w:p>
        </w:tc>
      </w:tr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last</w:t>
            </w:r>
          </w:p>
        </w:tc>
        <w:tc>
          <w:tcPr>
            <w:tcW w:w="3385" w:type="dxa"/>
          </w:tcPr>
          <w:p w:rsidR="00D73D56" w:rsidRDefault="00D73D56" w:rsidP="00CF3CB3">
            <w:pPr>
              <w:pStyle w:val="Textkrper"/>
            </w:pPr>
            <w:r>
              <w:t>Kategorie die immer am Ende a</w:t>
            </w:r>
            <w:r>
              <w:t>n</w:t>
            </w:r>
            <w:r>
              <w:t xml:space="preserve">gezeigt werden soll (zum Beispiel </w:t>
            </w:r>
            <w:r>
              <w:lastRenderedPageBreak/>
              <w:t>Anderes)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lastRenderedPageBreak/>
              <w:t>Nein</w:t>
            </w:r>
          </w:p>
        </w:tc>
        <w:tc>
          <w:tcPr>
            <w:tcW w:w="2977" w:type="dxa"/>
          </w:tcPr>
          <w:p w:rsidR="00D73D56" w:rsidRPr="006261D0" w:rsidRDefault="00D73D56" w:rsidP="00CF3CB3">
            <w:r>
              <w:t>Keine</w:t>
            </w:r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</w:p>
        </w:tc>
      </w:tr>
      <w:tr w:rsidR="00D73D56" w:rsidTr="00CF3CB3">
        <w:tc>
          <w:tcPr>
            <w:tcW w:w="2768" w:type="dxa"/>
          </w:tcPr>
          <w:p w:rsidR="00D73D56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lastRenderedPageBreak/>
              <w:t>partei</w:t>
            </w:r>
            <w:proofErr w:type="spellEnd"/>
          </w:p>
        </w:tc>
        <w:tc>
          <w:tcPr>
            <w:tcW w:w="3385" w:type="dxa"/>
          </w:tcPr>
          <w:p w:rsidR="00D73D56" w:rsidRDefault="00D73D56" w:rsidP="00D73D56">
            <w:pPr>
              <w:pStyle w:val="Textkrper"/>
            </w:pPr>
            <w:r>
              <w:t>Sollen die Farben nach Parteie</w:t>
            </w:r>
            <w:r>
              <w:t>n</w:t>
            </w:r>
            <w:r>
              <w:t>farben vergeben werden?</w:t>
            </w:r>
          </w:p>
        </w:tc>
        <w:tc>
          <w:tcPr>
            <w:tcW w:w="708" w:type="dxa"/>
          </w:tcPr>
          <w:p w:rsidR="00D73D56" w:rsidRDefault="00D73D56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73D56" w:rsidRPr="00D73D56" w:rsidRDefault="00D73D56" w:rsidP="00CF3CB3">
            <w:pPr>
              <w:rPr>
                <w:rStyle w:val="CodeinText"/>
              </w:rPr>
            </w:pPr>
            <w:proofErr w:type="spellStart"/>
            <w:r w:rsidRPr="00D73D56">
              <w:rPr>
                <w:rStyle w:val="CodeinText"/>
              </w:rPr>
              <w:t>false</w:t>
            </w:r>
            <w:proofErr w:type="spellEnd"/>
          </w:p>
        </w:tc>
        <w:tc>
          <w:tcPr>
            <w:tcW w:w="1197" w:type="dxa"/>
          </w:tcPr>
          <w:p w:rsidR="00D73D56" w:rsidRDefault="00D73D56" w:rsidP="00CF3CB3">
            <w:pPr>
              <w:pStyle w:val="Textkrper"/>
            </w:pPr>
            <w:r>
              <w:t>Boolean</w:t>
            </w:r>
          </w:p>
        </w:tc>
        <w:tc>
          <w:tcPr>
            <w:tcW w:w="3056" w:type="dxa"/>
          </w:tcPr>
          <w:p w:rsidR="00D73D56" w:rsidRPr="00654271" w:rsidRDefault="00D73D56" w:rsidP="00CF3CB3">
            <w:pPr>
              <w:pStyle w:val="Textkrper"/>
              <w:rPr>
                <w:rStyle w:val="CodeinText"/>
              </w:rPr>
            </w:pPr>
            <w:proofErr w:type="spellStart"/>
            <w:r w:rsidRPr="00654271">
              <w:rPr>
                <w:rStyle w:val="CodeinText"/>
              </w:rPr>
              <w:t>true</w:t>
            </w:r>
            <w:proofErr w:type="spellEnd"/>
            <w:r w:rsidRPr="00654271">
              <w:rPr>
                <w:rStyle w:val="CodeinText"/>
              </w:rPr>
              <w:t xml:space="preserve">, </w:t>
            </w:r>
            <w:proofErr w:type="spellStart"/>
            <w:r w:rsidRPr="00654271">
              <w:rPr>
                <w:rStyle w:val="CodeinText"/>
              </w:rPr>
              <w:t>false</w:t>
            </w:r>
            <w:proofErr w:type="spellEnd"/>
          </w:p>
        </w:tc>
      </w:tr>
    </w:tbl>
    <w:p w:rsidR="0010769E" w:rsidRDefault="0010769E" w:rsidP="0010769E">
      <w:pPr>
        <w:pStyle w:val="berschrift2"/>
      </w:pPr>
      <w:bookmarkStart w:id="20" w:name="_Toc500745476"/>
      <w:proofErr w:type="spellStart"/>
      <w:r>
        <w:t>stat_zg_choropleth</w:t>
      </w:r>
      <w:bookmarkEnd w:id="20"/>
      <w:proofErr w:type="spellEnd"/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10769E" w:rsidTr="00CF3CB3">
        <w:tc>
          <w:tcPr>
            <w:tcW w:w="2768" w:type="dxa"/>
          </w:tcPr>
          <w:p w:rsidR="0010769E" w:rsidRDefault="0010769E" w:rsidP="00CF3CB3">
            <w:pPr>
              <w:pStyle w:val="Textkrper"/>
            </w:pPr>
          </w:p>
        </w:tc>
        <w:tc>
          <w:tcPr>
            <w:tcW w:w="3385" w:type="dxa"/>
          </w:tcPr>
          <w:p w:rsidR="0010769E" w:rsidRDefault="0010769E" w:rsidP="00CF3CB3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10769E" w:rsidRDefault="0010769E" w:rsidP="00CF3CB3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10769E" w:rsidRDefault="0010769E" w:rsidP="00CF3CB3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10769E" w:rsidRDefault="0010769E" w:rsidP="00CF3CB3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10769E" w:rsidRDefault="0010769E" w:rsidP="00CF3CB3">
            <w:pPr>
              <w:pStyle w:val="Textkrper"/>
            </w:pPr>
            <w:r>
              <w:t>Optionen</w:t>
            </w:r>
          </w:p>
        </w:tc>
      </w:tr>
      <w:tr w:rsidR="0010769E" w:rsidTr="00CF3CB3">
        <w:tc>
          <w:tcPr>
            <w:tcW w:w="2768" w:type="dxa"/>
          </w:tcPr>
          <w:p w:rsidR="0010769E" w:rsidRPr="00962529" w:rsidRDefault="0010769E" w:rsidP="00CF3CB3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10769E" w:rsidRDefault="0010769E" w:rsidP="00CF3CB3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10769E" w:rsidRDefault="0010769E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10769E" w:rsidRPr="00654271" w:rsidRDefault="0010769E" w:rsidP="00CF3CB3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10769E" w:rsidRDefault="0010769E" w:rsidP="00CF3CB3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10769E" w:rsidRDefault="0010769E" w:rsidP="00CF3CB3">
            <w:pPr>
              <w:pStyle w:val="Textkrper"/>
            </w:pPr>
          </w:p>
        </w:tc>
      </w:tr>
      <w:tr w:rsidR="0010769E" w:rsidTr="00CF3CB3">
        <w:tc>
          <w:tcPr>
            <w:tcW w:w="2768" w:type="dxa"/>
          </w:tcPr>
          <w:p w:rsidR="0010769E" w:rsidRPr="00962529" w:rsidRDefault="0010769E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10769E" w:rsidRDefault="0010769E" w:rsidP="00CF3CB3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10769E" w:rsidRDefault="0010769E" w:rsidP="00CF3CB3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10769E" w:rsidRDefault="0010769E" w:rsidP="00CF3CB3">
            <w:pPr>
              <w:pStyle w:val="Textkrper"/>
            </w:pPr>
          </w:p>
        </w:tc>
        <w:tc>
          <w:tcPr>
            <w:tcW w:w="1197" w:type="dxa"/>
          </w:tcPr>
          <w:p w:rsidR="0010769E" w:rsidRDefault="0010769E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10769E" w:rsidRDefault="0010769E" w:rsidP="00CF3CB3">
            <w:pPr>
              <w:pStyle w:val="Textkrper"/>
            </w:pPr>
          </w:p>
        </w:tc>
      </w:tr>
      <w:tr w:rsidR="0010769E" w:rsidTr="00CF3CB3">
        <w:tc>
          <w:tcPr>
            <w:tcW w:w="2768" w:type="dxa"/>
          </w:tcPr>
          <w:p w:rsidR="0010769E" w:rsidRDefault="0010769E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dimension</w:t>
            </w:r>
            <w:proofErr w:type="spellEnd"/>
          </w:p>
        </w:tc>
        <w:tc>
          <w:tcPr>
            <w:tcW w:w="3385" w:type="dxa"/>
          </w:tcPr>
          <w:p w:rsidR="0010769E" w:rsidRDefault="0010769E" w:rsidP="007E472F">
            <w:pPr>
              <w:pStyle w:val="Textkrper"/>
            </w:pPr>
            <w:r>
              <w:t xml:space="preserve">Datenspalte mit </w:t>
            </w:r>
            <w:r w:rsidR="007E472F">
              <w:t>Kantonsbezeic</w:t>
            </w:r>
            <w:r w:rsidR="007E472F">
              <w:t>h</w:t>
            </w:r>
            <w:r w:rsidR="007E472F">
              <w:t>nungen</w:t>
            </w:r>
          </w:p>
        </w:tc>
        <w:tc>
          <w:tcPr>
            <w:tcW w:w="708" w:type="dxa"/>
          </w:tcPr>
          <w:p w:rsidR="0010769E" w:rsidRDefault="0010769E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10769E" w:rsidRDefault="0010769E" w:rsidP="00CF3CB3">
            <w:pPr>
              <w:pStyle w:val="Textkrper"/>
            </w:pPr>
            <w:r>
              <w:t>Spalte 1 in den Daten</w:t>
            </w:r>
          </w:p>
        </w:tc>
        <w:tc>
          <w:tcPr>
            <w:tcW w:w="1197" w:type="dxa"/>
          </w:tcPr>
          <w:p w:rsidR="0010769E" w:rsidRDefault="0010769E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10769E" w:rsidRDefault="0010769E" w:rsidP="00CF3CB3">
            <w:pPr>
              <w:pStyle w:val="Textkrper"/>
            </w:pPr>
          </w:p>
        </w:tc>
      </w:tr>
      <w:tr w:rsidR="0010769E" w:rsidTr="00CF3CB3">
        <w:tc>
          <w:tcPr>
            <w:tcW w:w="2768" w:type="dxa"/>
          </w:tcPr>
          <w:p w:rsidR="0010769E" w:rsidRDefault="0010769E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group</w:t>
            </w:r>
            <w:proofErr w:type="spellEnd"/>
          </w:p>
        </w:tc>
        <w:tc>
          <w:tcPr>
            <w:tcW w:w="3385" w:type="dxa"/>
          </w:tcPr>
          <w:p w:rsidR="0010769E" w:rsidRDefault="0010769E" w:rsidP="007E472F">
            <w:pPr>
              <w:pStyle w:val="Textkrper"/>
            </w:pPr>
            <w:r>
              <w:t xml:space="preserve">Datenspalte für </w:t>
            </w:r>
            <w:r w:rsidR="007E472F">
              <w:t>Wert für Farbe</w:t>
            </w:r>
          </w:p>
        </w:tc>
        <w:tc>
          <w:tcPr>
            <w:tcW w:w="708" w:type="dxa"/>
          </w:tcPr>
          <w:p w:rsidR="0010769E" w:rsidRDefault="0010769E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10769E" w:rsidRDefault="0010769E" w:rsidP="00CF3CB3">
            <w:pPr>
              <w:pStyle w:val="Textkrper"/>
            </w:pPr>
            <w:r>
              <w:t>Spalte 2 in den Daten</w:t>
            </w:r>
          </w:p>
        </w:tc>
        <w:tc>
          <w:tcPr>
            <w:tcW w:w="1197" w:type="dxa"/>
          </w:tcPr>
          <w:p w:rsidR="0010769E" w:rsidRDefault="0010769E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10769E" w:rsidRDefault="0010769E" w:rsidP="00CF3CB3">
            <w:pPr>
              <w:pStyle w:val="Textkrper"/>
            </w:pPr>
          </w:p>
        </w:tc>
      </w:tr>
    </w:tbl>
    <w:p w:rsidR="009D7F7B" w:rsidRDefault="009D7F7B" w:rsidP="009D7F7B">
      <w:pPr>
        <w:pStyle w:val="berschrift2"/>
      </w:pPr>
      <w:bookmarkStart w:id="21" w:name="_Toc500745477"/>
      <w:proofErr w:type="spellStart"/>
      <w:r>
        <w:t>stat_zg_migrationmap</w:t>
      </w:r>
      <w:bookmarkEnd w:id="21"/>
      <w:proofErr w:type="spellEnd"/>
    </w:p>
    <w:p w:rsidR="009D7F7B" w:rsidRPr="009D7F7B" w:rsidRDefault="009D7F7B" w:rsidP="009D7F7B">
      <w:pPr>
        <w:pStyle w:val="Textkrper"/>
      </w:pPr>
      <w:r>
        <w:t xml:space="preserve">Vorsicht: Bei diesem </w:t>
      </w:r>
      <w:proofErr w:type="spellStart"/>
      <w:r>
        <w:t>Charttyp</w:t>
      </w:r>
      <w:proofErr w:type="spellEnd"/>
      <w:r>
        <w:t xml:space="preserve"> ist das Datenfile grundsätzlich anders strukturiert.</w:t>
      </w:r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9D7F7B" w:rsidTr="00CF3CB3">
        <w:tc>
          <w:tcPr>
            <w:tcW w:w="2768" w:type="dxa"/>
          </w:tcPr>
          <w:p w:rsidR="009D7F7B" w:rsidRDefault="009D7F7B" w:rsidP="00CF3CB3">
            <w:pPr>
              <w:pStyle w:val="Textkrper"/>
            </w:pPr>
          </w:p>
        </w:tc>
        <w:tc>
          <w:tcPr>
            <w:tcW w:w="3385" w:type="dxa"/>
          </w:tcPr>
          <w:p w:rsidR="009D7F7B" w:rsidRDefault="009D7F7B" w:rsidP="00CF3CB3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9D7F7B" w:rsidRDefault="009D7F7B" w:rsidP="00CF3CB3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9D7F7B" w:rsidRDefault="009D7F7B" w:rsidP="00CF3CB3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9D7F7B" w:rsidRDefault="009D7F7B" w:rsidP="00CF3CB3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9D7F7B" w:rsidRDefault="009D7F7B" w:rsidP="00CF3CB3">
            <w:pPr>
              <w:pStyle w:val="Textkrper"/>
            </w:pPr>
            <w:r>
              <w:t>Optionen</w:t>
            </w:r>
          </w:p>
        </w:tc>
      </w:tr>
      <w:tr w:rsidR="009D7F7B" w:rsidTr="00CF3CB3">
        <w:tc>
          <w:tcPr>
            <w:tcW w:w="2768" w:type="dxa"/>
          </w:tcPr>
          <w:p w:rsidR="009D7F7B" w:rsidRPr="00962529" w:rsidRDefault="009D7F7B" w:rsidP="00CF3CB3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9D7F7B" w:rsidRDefault="009D7F7B" w:rsidP="00CF3CB3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9D7F7B" w:rsidRDefault="009D7F7B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9D7F7B" w:rsidRPr="00654271" w:rsidRDefault="009D7F7B" w:rsidP="00CF3CB3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9D7F7B" w:rsidRDefault="009D7F7B" w:rsidP="00CF3CB3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9D7F7B" w:rsidRDefault="009D7F7B" w:rsidP="00CF3CB3">
            <w:pPr>
              <w:pStyle w:val="Textkrper"/>
            </w:pPr>
          </w:p>
        </w:tc>
      </w:tr>
      <w:tr w:rsidR="009D7F7B" w:rsidTr="00CF3CB3">
        <w:tc>
          <w:tcPr>
            <w:tcW w:w="2768" w:type="dxa"/>
          </w:tcPr>
          <w:p w:rsidR="009D7F7B" w:rsidRPr="00962529" w:rsidRDefault="009D7F7B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9D7F7B" w:rsidRDefault="009D7F7B" w:rsidP="00CF3CB3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9D7F7B" w:rsidRDefault="009D7F7B" w:rsidP="00CF3CB3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9D7F7B" w:rsidRDefault="009D7F7B" w:rsidP="00CF3CB3">
            <w:pPr>
              <w:pStyle w:val="Textkrper"/>
            </w:pPr>
          </w:p>
        </w:tc>
        <w:tc>
          <w:tcPr>
            <w:tcW w:w="1197" w:type="dxa"/>
          </w:tcPr>
          <w:p w:rsidR="009D7F7B" w:rsidRDefault="009D7F7B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9D7F7B" w:rsidRDefault="009D7F7B" w:rsidP="00CF3CB3">
            <w:pPr>
              <w:pStyle w:val="Textkrper"/>
            </w:pPr>
          </w:p>
        </w:tc>
      </w:tr>
    </w:tbl>
    <w:p w:rsidR="00DC0551" w:rsidRDefault="00DC0551" w:rsidP="00DC0551">
      <w:pPr>
        <w:pStyle w:val="berschrift2"/>
      </w:pPr>
      <w:bookmarkStart w:id="22" w:name="_Toc500745478"/>
      <w:proofErr w:type="spellStart"/>
      <w:r>
        <w:t>stat_zg_sankey</w:t>
      </w:r>
      <w:bookmarkEnd w:id="22"/>
      <w:proofErr w:type="spellEnd"/>
    </w:p>
    <w:p w:rsidR="00624BEC" w:rsidRPr="00624BEC" w:rsidRDefault="00624BEC" w:rsidP="00624BEC">
      <w:pPr>
        <w:pStyle w:val="Textkrper"/>
      </w:pPr>
      <w:r>
        <w:t xml:space="preserve">Dieser </w:t>
      </w:r>
      <w:proofErr w:type="spellStart"/>
      <w:r>
        <w:t>Charttyp</w:t>
      </w:r>
      <w:proofErr w:type="spellEnd"/>
      <w:r>
        <w:t xml:space="preserve"> ist nicht generalisiert, es gibt einige Anpassungen, die explizit für die eine Verwendung bei der Steuerverwaltung programmiert sind.</w:t>
      </w:r>
    </w:p>
    <w:tbl>
      <w:tblPr>
        <w:tblStyle w:val="Tabellenraster"/>
        <w:tblW w:w="14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68"/>
        <w:gridCol w:w="3385"/>
        <w:gridCol w:w="708"/>
        <w:gridCol w:w="2977"/>
        <w:gridCol w:w="1197"/>
        <w:gridCol w:w="3056"/>
      </w:tblGrid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</w:pPr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Beschreibung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Pflicht</w:t>
            </w:r>
          </w:p>
        </w:tc>
        <w:tc>
          <w:tcPr>
            <w:tcW w:w="2977" w:type="dxa"/>
          </w:tcPr>
          <w:p w:rsidR="00DC0551" w:rsidRDefault="00DC0551" w:rsidP="00CF3CB3">
            <w:pPr>
              <w:pStyle w:val="Textkrper"/>
            </w:pPr>
            <w:r>
              <w:t>Default-Wert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proofErr w:type="spellStart"/>
            <w:r>
              <w:t>Attributstyp</w:t>
            </w:r>
            <w:proofErr w:type="spellEnd"/>
          </w:p>
        </w:tc>
        <w:tc>
          <w:tcPr>
            <w:tcW w:w="3056" w:type="dxa"/>
          </w:tcPr>
          <w:p w:rsidR="00DC0551" w:rsidRDefault="00DC0551" w:rsidP="00CF3CB3">
            <w:pPr>
              <w:pStyle w:val="Textkrper"/>
            </w:pPr>
            <w:r>
              <w:t>Optionen</w:t>
            </w:r>
          </w:p>
        </w:tc>
      </w:tr>
      <w:tr w:rsidR="00DC0551" w:rsidTr="00CF3CB3">
        <w:tc>
          <w:tcPr>
            <w:tcW w:w="2768" w:type="dxa"/>
          </w:tcPr>
          <w:p w:rsidR="00DC0551" w:rsidRPr="00962529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 w:rsidRPr="00962529">
              <w:rPr>
                <w:rStyle w:val="CodeinText"/>
              </w:rPr>
              <w:t>number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Eindeutige Nummer der Grafik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 w:rsidRPr="00654271"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Integer</w:t>
            </w:r>
          </w:p>
        </w:tc>
        <w:tc>
          <w:tcPr>
            <w:tcW w:w="3056" w:type="dxa"/>
          </w:tcPr>
          <w:p w:rsidR="00DC0551" w:rsidRDefault="00DC0551" w:rsidP="00CF3CB3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Pr="00962529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</w:t>
            </w:r>
            <w:r w:rsidRPr="00962529">
              <w:rPr>
                <w:rStyle w:val="CodeinText"/>
              </w:rPr>
              <w:t>sv_path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Pfad zu den Daten (CSV)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Ja</w:t>
            </w:r>
          </w:p>
        </w:tc>
        <w:tc>
          <w:tcPr>
            <w:tcW w:w="2977" w:type="dxa"/>
          </w:tcPr>
          <w:p w:rsidR="00DC0551" w:rsidRDefault="00DC0551" w:rsidP="00CF3CB3">
            <w:pPr>
              <w:pStyle w:val="Textkrper"/>
            </w:pP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String</w:t>
            </w:r>
          </w:p>
        </w:tc>
        <w:tc>
          <w:tcPr>
            <w:tcW w:w="3056" w:type="dxa"/>
          </w:tcPr>
          <w:p w:rsidR="00DC0551" w:rsidRDefault="00DC0551" w:rsidP="00CF3CB3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characteristics</w:t>
            </w:r>
            <w:proofErr w:type="spellEnd"/>
          </w:p>
        </w:tc>
        <w:tc>
          <w:tcPr>
            <w:tcW w:w="3385" w:type="dxa"/>
          </w:tcPr>
          <w:p w:rsidR="00DC0551" w:rsidRDefault="00DC0551" w:rsidP="00DC0551">
            <w:pPr>
              <w:pStyle w:val="Textkrper"/>
            </w:pPr>
            <w:r>
              <w:t>Abschliessende und geordnete Liste der Kategorien für Anzeige (Farben)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Default="00DC0551" w:rsidP="00DC0551">
            <w:pPr>
              <w:pStyle w:val="Textkrper"/>
            </w:pPr>
            <w:r>
              <w:t>Alle Werte alphabetisch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Array</w:t>
            </w:r>
          </w:p>
        </w:tc>
        <w:tc>
          <w:tcPr>
            <w:tcW w:w="3056" w:type="dxa"/>
          </w:tcPr>
          <w:p w:rsidR="00DC0551" w:rsidRDefault="00DC0551" w:rsidP="00CF3CB3">
            <w:pPr>
              <w:pStyle w:val="Textkrper"/>
            </w:pPr>
          </w:p>
        </w:tc>
      </w:tr>
      <w:tr w:rsidR="00DC0551" w:rsidTr="00CF3CB3">
        <w:tc>
          <w:tcPr>
            <w:tcW w:w="2768" w:type="dxa"/>
          </w:tcPr>
          <w:p w:rsidR="00DC0551" w:rsidRDefault="00DC0551" w:rsidP="00CF3CB3">
            <w:pPr>
              <w:pStyle w:val="Textkrper"/>
              <w:rPr>
                <w:rStyle w:val="CodeinText"/>
              </w:rPr>
            </w:pPr>
            <w:proofErr w:type="spellStart"/>
            <w:r>
              <w:rPr>
                <w:rStyle w:val="CodeinText"/>
              </w:rPr>
              <w:t>scale</w:t>
            </w:r>
            <w:proofErr w:type="spellEnd"/>
          </w:p>
        </w:tc>
        <w:tc>
          <w:tcPr>
            <w:tcW w:w="3385" w:type="dxa"/>
          </w:tcPr>
          <w:p w:rsidR="00DC0551" w:rsidRDefault="00DC0551" w:rsidP="00CF3CB3">
            <w:pPr>
              <w:pStyle w:val="Textkrper"/>
            </w:pPr>
            <w:r>
              <w:t>Zu verwendende Farbskala</w:t>
            </w:r>
          </w:p>
        </w:tc>
        <w:tc>
          <w:tcPr>
            <w:tcW w:w="708" w:type="dxa"/>
          </w:tcPr>
          <w:p w:rsidR="00DC0551" w:rsidRDefault="00DC0551" w:rsidP="00CF3CB3">
            <w:pPr>
              <w:pStyle w:val="Textkrper"/>
            </w:pPr>
            <w:r>
              <w:t>Nein</w:t>
            </w:r>
          </w:p>
        </w:tc>
        <w:tc>
          <w:tcPr>
            <w:tcW w:w="2977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</w:p>
        </w:tc>
        <w:tc>
          <w:tcPr>
            <w:tcW w:w="1197" w:type="dxa"/>
          </w:tcPr>
          <w:p w:rsidR="00DC0551" w:rsidRDefault="00DC0551" w:rsidP="00CF3CB3">
            <w:pPr>
              <w:pStyle w:val="Textkrper"/>
            </w:pPr>
            <w:r>
              <w:t>Integer-Options</w:t>
            </w:r>
          </w:p>
        </w:tc>
        <w:tc>
          <w:tcPr>
            <w:tcW w:w="3056" w:type="dxa"/>
          </w:tcPr>
          <w:p w:rsidR="00DC0551" w:rsidRPr="00654271" w:rsidRDefault="00DC0551" w:rsidP="00CF3CB3">
            <w:pPr>
              <w:pStyle w:val="Textkrper"/>
              <w:rPr>
                <w:rStyle w:val="CodeinText"/>
              </w:rPr>
            </w:pPr>
            <w:r>
              <w:rPr>
                <w:rStyle w:val="CodeinText"/>
              </w:rPr>
              <w:t>1</w:t>
            </w:r>
            <w:r w:rsidRPr="004A7E11">
              <w:t xml:space="preserve">: für kategoriale oder bipolare Merkmale (blau bis rot), </w:t>
            </w:r>
            <w:r>
              <w:rPr>
                <w:rStyle w:val="CodeinText"/>
              </w:rPr>
              <w:t>2</w:t>
            </w:r>
            <w:r w:rsidRPr="004A7E11">
              <w:t xml:space="preserve">: für </w:t>
            </w:r>
            <w:proofErr w:type="spellStart"/>
            <w:r w:rsidRPr="004A7E11">
              <w:t>ordinale</w:t>
            </w:r>
            <w:proofErr w:type="spellEnd"/>
            <w:r w:rsidRPr="004A7E11">
              <w:t xml:space="preserve"> Merkmale (blau bis gelb)</w:t>
            </w:r>
          </w:p>
        </w:tc>
      </w:tr>
    </w:tbl>
    <w:p w:rsidR="00CF28BB" w:rsidRDefault="00CF28BB" w:rsidP="00CF28BB"/>
    <w:p w:rsidR="00834D5A" w:rsidRDefault="00834D5A" w:rsidP="00CF28BB"/>
    <w:p w:rsidR="00654271" w:rsidRDefault="00654271">
      <w:pPr>
        <w:spacing w:before="0" w:after="0" w:line="240" w:lineRule="auto"/>
      </w:pPr>
    </w:p>
    <w:p w:rsidR="00654271" w:rsidRDefault="00654271" w:rsidP="00654271"/>
    <w:p w:rsidR="00654271" w:rsidRDefault="00654271" w:rsidP="00654271">
      <w:pPr>
        <w:sectPr w:rsidR="00654271" w:rsidSect="0042322A">
          <w:headerReference w:type="default" r:id="rId19"/>
          <w:pgSz w:w="16838" w:h="11906" w:orient="landscape" w:code="9"/>
          <w:pgMar w:top="1700" w:right="1387" w:bottom="907" w:left="1418" w:header="567" w:footer="510" w:gutter="0"/>
          <w:cols w:space="708"/>
          <w:docGrid w:linePitch="360"/>
        </w:sectPr>
      </w:pPr>
    </w:p>
    <w:p w:rsidR="00305AF1" w:rsidRDefault="00305AF1" w:rsidP="00305AF1">
      <w:pPr>
        <w:pStyle w:val="berschrift1"/>
      </w:pPr>
      <w:bookmarkStart w:id="23" w:name="_Toc500745479"/>
      <w:bookmarkStart w:id="24" w:name="_Toc500745482"/>
      <w:r>
        <w:lastRenderedPageBreak/>
        <w:t>Erweiterungsmöglichkeiten</w:t>
      </w:r>
      <w:bookmarkEnd w:id="24"/>
    </w:p>
    <w:p w:rsidR="00305AF1" w:rsidRDefault="00305AF1" w:rsidP="00305AF1">
      <w:pPr>
        <w:pStyle w:val="Textkrper"/>
      </w:pPr>
      <w:r>
        <w:t>Manchmal ist es nötig einen Chart nach dem Erstellen zusätzlich noch zum Beispiel mit einem Text zu erweitern.</w:t>
      </w:r>
    </w:p>
    <w:p w:rsidR="00305AF1" w:rsidRDefault="00305AF1" w:rsidP="00305AF1">
      <w:pPr>
        <w:pStyle w:val="Textkrper"/>
      </w:pPr>
      <w:r>
        <w:t>Die Anpassungen nach der Erstellung erfolgen etwa nach folgendem Muster:</w:t>
      </w:r>
    </w:p>
    <w:p w:rsidR="00305AF1" w:rsidRPr="00ED4A44" w:rsidRDefault="00305AF1" w:rsidP="00305AF1">
      <w:pPr>
        <w:pStyle w:val="Code"/>
      </w:pPr>
      <w:r w:rsidRPr="00ED4A44">
        <w:t>&lt;</w:t>
      </w:r>
      <w:proofErr w:type="spellStart"/>
      <w:r w:rsidRPr="00ED4A44">
        <w:t>script</w:t>
      </w:r>
      <w:proofErr w:type="spellEnd"/>
      <w:r w:rsidRPr="00ED4A44">
        <w:t>&gt;</w:t>
      </w:r>
    </w:p>
    <w:p w:rsidR="00305AF1" w:rsidRPr="00C05734" w:rsidRDefault="00305AF1" w:rsidP="00305AF1">
      <w:pPr>
        <w:pStyle w:val="Code"/>
      </w:pPr>
      <w:r w:rsidRPr="00C05734">
        <w:t xml:space="preserve">$( </w:t>
      </w:r>
      <w:proofErr w:type="spellStart"/>
      <w:r w:rsidRPr="00C05734">
        <w:t>document</w:t>
      </w:r>
      <w:proofErr w:type="spellEnd"/>
      <w:r w:rsidRPr="00C05734">
        <w:t xml:space="preserve"> ).</w:t>
      </w:r>
      <w:proofErr w:type="spellStart"/>
      <w:r w:rsidRPr="00C05734">
        <w:t>ready</w:t>
      </w:r>
      <w:proofErr w:type="spellEnd"/>
      <w:r w:rsidRPr="00C05734">
        <w:t>(</w:t>
      </w:r>
      <w:proofErr w:type="spellStart"/>
      <w:r w:rsidRPr="00C05734">
        <w:t>function</w:t>
      </w:r>
      <w:proofErr w:type="spellEnd"/>
      <w:r w:rsidRPr="00C05734">
        <w:t>() {</w:t>
      </w:r>
      <w:r w:rsidRPr="00C05734">
        <w:tab/>
        <w:t xml:space="preserve">//Muss erst am Ende </w:t>
      </w:r>
      <w:r>
        <w:t>nach einer</w:t>
      </w:r>
      <w:r w:rsidRPr="00C05734">
        <w:t xml:space="preserve"> </w:t>
      </w:r>
    </w:p>
    <w:p w:rsidR="00305AF1" w:rsidRPr="00C05734" w:rsidRDefault="00305AF1" w:rsidP="00305AF1">
      <w:pPr>
        <w:pStyle w:val="Code"/>
      </w:pPr>
      <w:r w:rsidRPr="00C05734">
        <w:tab/>
      </w:r>
      <w:proofErr w:type="spellStart"/>
      <w:r w:rsidRPr="00C05734">
        <w:t>setTimeout</w:t>
      </w:r>
      <w:proofErr w:type="spellEnd"/>
      <w:r w:rsidRPr="00C05734">
        <w:t>(</w:t>
      </w:r>
      <w:proofErr w:type="spellStart"/>
      <w:r w:rsidRPr="00C05734">
        <w:t>function</w:t>
      </w:r>
      <w:proofErr w:type="spellEnd"/>
      <w:r w:rsidRPr="00C05734">
        <w:t>() {</w:t>
      </w:r>
      <w:r w:rsidRPr="00C05734">
        <w:tab/>
      </w:r>
      <w:r>
        <w:t>//Warteperiode</w:t>
      </w:r>
      <w:r w:rsidRPr="00C05734">
        <w:t xml:space="preserve"> geladen werden</w:t>
      </w:r>
    </w:p>
    <w:p w:rsidR="00305AF1" w:rsidRPr="00C05734" w:rsidRDefault="00305AF1" w:rsidP="00305AF1">
      <w:pPr>
        <w:pStyle w:val="Code"/>
      </w:pPr>
    </w:p>
    <w:p w:rsidR="00305AF1" w:rsidRPr="00C05734" w:rsidRDefault="00305AF1" w:rsidP="00305AF1">
      <w:pPr>
        <w:pStyle w:val="Code"/>
      </w:pPr>
      <w:r w:rsidRPr="00C05734">
        <w:tab/>
      </w:r>
      <w:r w:rsidRPr="00C05734">
        <w:tab/>
      </w:r>
      <w:proofErr w:type="spellStart"/>
      <w:r w:rsidRPr="00C05734">
        <w:t>svg</w:t>
      </w:r>
      <w:proofErr w:type="spellEnd"/>
      <w:r w:rsidRPr="00C05734">
        <w:t xml:space="preserve"> = d3.selectAll("#chart1 </w:t>
      </w:r>
      <w:proofErr w:type="spellStart"/>
      <w:r w:rsidRPr="00C05734">
        <w:t>svg</w:t>
      </w:r>
      <w:proofErr w:type="spellEnd"/>
      <w:r w:rsidRPr="00C05734">
        <w:t>")</w:t>
      </w:r>
      <w:r w:rsidRPr="00C05734">
        <w:tab/>
        <w:t>//Entsprechender Chart wählen</w:t>
      </w:r>
    </w:p>
    <w:p w:rsidR="00305AF1" w:rsidRPr="00C05734" w:rsidRDefault="00305AF1" w:rsidP="00305AF1">
      <w:pPr>
        <w:pStyle w:val="Code"/>
      </w:pPr>
      <w:r w:rsidRPr="00C05734">
        <w:tab/>
      </w:r>
      <w:r w:rsidRPr="00C05734">
        <w:tab/>
      </w:r>
    </w:p>
    <w:p w:rsidR="00305AF1" w:rsidRPr="00C05734" w:rsidRDefault="00305AF1" w:rsidP="00305AF1">
      <w:pPr>
        <w:pStyle w:val="Code"/>
      </w:pPr>
      <w:r w:rsidRPr="00C05734">
        <w:tab/>
      </w:r>
      <w:r w:rsidRPr="00C05734">
        <w:tab/>
      </w:r>
      <w:proofErr w:type="spellStart"/>
      <w:r w:rsidRPr="00C05734">
        <w:t>svg.append</w:t>
      </w:r>
      <w:proofErr w:type="spellEnd"/>
      <w:r w:rsidRPr="00C05734">
        <w:t>("</w:t>
      </w:r>
      <w:proofErr w:type="spellStart"/>
      <w:r w:rsidRPr="00C05734">
        <w:t>text</w:t>
      </w:r>
      <w:proofErr w:type="spellEnd"/>
      <w:r w:rsidRPr="00C05734">
        <w:t>")</w:t>
      </w:r>
      <w:r w:rsidRPr="00C05734">
        <w:tab/>
        <w:t>//Text ergänzen</w:t>
      </w:r>
    </w:p>
    <w:p w:rsidR="00305AF1" w:rsidRPr="00C05734" w:rsidRDefault="00305AF1" w:rsidP="00305AF1">
      <w:pPr>
        <w:pStyle w:val="Code"/>
      </w:pPr>
      <w:r w:rsidRPr="00C05734">
        <w:tab/>
      </w:r>
      <w:r w:rsidRPr="00C05734">
        <w:tab/>
      </w:r>
      <w:r w:rsidRPr="00C05734">
        <w:tab/>
      </w:r>
      <w:r w:rsidRPr="00C05734">
        <w:tab/>
        <w:t>.</w:t>
      </w:r>
      <w:proofErr w:type="spellStart"/>
      <w:r w:rsidRPr="00C05734">
        <w:t>attr</w:t>
      </w:r>
      <w:proofErr w:type="spellEnd"/>
      <w:r w:rsidRPr="00C05734">
        <w:t>("x", "250")</w:t>
      </w:r>
      <w:r w:rsidRPr="00C05734">
        <w:tab/>
        <w:t>//x-Koordinate</w:t>
      </w:r>
    </w:p>
    <w:p w:rsidR="00305AF1" w:rsidRPr="00C05734" w:rsidRDefault="00305AF1" w:rsidP="00305AF1">
      <w:pPr>
        <w:pStyle w:val="Code"/>
        <w:rPr>
          <w:lang w:val="fr-CH"/>
        </w:rPr>
      </w:pPr>
      <w:r w:rsidRPr="00C05734">
        <w:tab/>
      </w:r>
      <w:r w:rsidRPr="00C05734">
        <w:tab/>
      </w:r>
      <w:r w:rsidRPr="00C05734">
        <w:tab/>
      </w:r>
      <w:r w:rsidRPr="00C05734">
        <w:tab/>
      </w:r>
      <w:r w:rsidRPr="00C05734">
        <w:rPr>
          <w:lang w:val="fr-CH"/>
        </w:rPr>
        <w:t>.</w:t>
      </w:r>
      <w:proofErr w:type="spellStart"/>
      <w:proofErr w:type="gramStart"/>
      <w:r w:rsidRPr="00C05734">
        <w:rPr>
          <w:lang w:val="fr-CH"/>
        </w:rPr>
        <w:t>attr</w:t>
      </w:r>
      <w:proofErr w:type="spellEnd"/>
      <w:r w:rsidRPr="00C05734">
        <w:rPr>
          <w:lang w:val="fr-CH"/>
        </w:rPr>
        <w:t>(</w:t>
      </w:r>
      <w:proofErr w:type="gramEnd"/>
      <w:r w:rsidRPr="00C05734">
        <w:rPr>
          <w:lang w:val="fr-CH"/>
        </w:rPr>
        <w:t>"y","300")</w:t>
      </w:r>
      <w:r>
        <w:rPr>
          <w:lang w:val="fr-CH"/>
        </w:rPr>
        <w:tab/>
        <w:t>//y-</w:t>
      </w:r>
      <w:proofErr w:type="spellStart"/>
      <w:r>
        <w:rPr>
          <w:lang w:val="fr-CH"/>
        </w:rPr>
        <w:t>Koordinate</w:t>
      </w:r>
      <w:proofErr w:type="spellEnd"/>
    </w:p>
    <w:p w:rsidR="00305AF1" w:rsidRPr="00C05734" w:rsidRDefault="00305AF1" w:rsidP="00305AF1">
      <w:pPr>
        <w:pStyle w:val="Code"/>
        <w:rPr>
          <w:lang w:val="fr-CH"/>
        </w:rPr>
      </w:pPr>
      <w:r w:rsidRPr="00C05734">
        <w:rPr>
          <w:lang w:val="fr-CH"/>
        </w:rPr>
        <w:tab/>
      </w:r>
      <w:r w:rsidRPr="00C05734">
        <w:rPr>
          <w:lang w:val="fr-CH"/>
        </w:rPr>
        <w:tab/>
      </w:r>
      <w:r w:rsidRPr="00C05734">
        <w:rPr>
          <w:lang w:val="fr-CH"/>
        </w:rPr>
        <w:tab/>
      </w:r>
      <w:r w:rsidRPr="00C05734">
        <w:rPr>
          <w:lang w:val="fr-CH"/>
        </w:rPr>
        <w:tab/>
        <w:t>.</w:t>
      </w:r>
      <w:proofErr w:type="spellStart"/>
      <w:proofErr w:type="gramStart"/>
      <w:r w:rsidRPr="00C05734">
        <w:rPr>
          <w:lang w:val="fr-CH"/>
        </w:rPr>
        <w:t>attr</w:t>
      </w:r>
      <w:proofErr w:type="spellEnd"/>
      <w:r w:rsidRPr="00C05734">
        <w:rPr>
          <w:lang w:val="fr-CH"/>
        </w:rPr>
        <w:t>(</w:t>
      </w:r>
      <w:proofErr w:type="gramEnd"/>
      <w:r w:rsidRPr="00C05734">
        <w:rPr>
          <w:lang w:val="fr-CH"/>
        </w:rPr>
        <w:t>"font-size", "20")</w:t>
      </w:r>
      <w:r>
        <w:rPr>
          <w:lang w:val="fr-CH"/>
        </w:rPr>
        <w:tab/>
        <w:t>//</w:t>
      </w:r>
      <w:proofErr w:type="spellStart"/>
      <w:r>
        <w:rPr>
          <w:lang w:val="fr-CH"/>
        </w:rPr>
        <w:t>Schriftgrösse</w:t>
      </w:r>
      <w:proofErr w:type="spellEnd"/>
    </w:p>
    <w:p w:rsidR="00305AF1" w:rsidRDefault="00305AF1" w:rsidP="00305AF1">
      <w:pPr>
        <w:pStyle w:val="Code"/>
      </w:pPr>
      <w:r w:rsidRPr="00C05734">
        <w:rPr>
          <w:lang w:val="fr-CH"/>
        </w:rPr>
        <w:tab/>
      </w:r>
      <w:r w:rsidRPr="00C05734">
        <w:rPr>
          <w:lang w:val="fr-CH"/>
        </w:rPr>
        <w:tab/>
      </w:r>
      <w:r w:rsidRPr="00C05734">
        <w:rPr>
          <w:lang w:val="fr-CH"/>
        </w:rPr>
        <w:tab/>
      </w:r>
      <w:r w:rsidRPr="00C05734">
        <w:rPr>
          <w:lang w:val="fr-CH"/>
        </w:rPr>
        <w:tab/>
      </w:r>
      <w:r>
        <w:t>.</w:t>
      </w:r>
      <w:proofErr w:type="spellStart"/>
      <w:r>
        <w:t>attr</w:t>
      </w:r>
      <w:proofErr w:type="spellEnd"/>
      <w:r>
        <w:t>("</w:t>
      </w:r>
      <w:proofErr w:type="spellStart"/>
      <w:r>
        <w:t>fill</w:t>
      </w:r>
      <w:proofErr w:type="spellEnd"/>
      <w:r>
        <w:t xml:space="preserve">", </w:t>
      </w:r>
      <w:proofErr w:type="spellStart"/>
      <w:r>
        <w:t>colorscheme</w:t>
      </w:r>
      <w:proofErr w:type="spellEnd"/>
      <w:r>
        <w:t>[1][2][1]) //Farbe</w:t>
      </w:r>
    </w:p>
    <w:p w:rsidR="00305AF1" w:rsidRDefault="00305AF1" w:rsidP="00305AF1">
      <w:pPr>
        <w:pStyle w:val="Code"/>
      </w:pPr>
      <w:r>
        <w:tab/>
      </w:r>
      <w:r>
        <w:tab/>
      </w:r>
      <w:r>
        <w:tab/>
      </w:r>
      <w:r>
        <w:tab/>
        <w:t>.</w:t>
      </w:r>
      <w:proofErr w:type="spellStart"/>
      <w:r>
        <w:t>text</w:t>
      </w:r>
      <w:proofErr w:type="spellEnd"/>
      <w:r>
        <w:t>("Daten von 2015, wird in Kürze aktualisiert");</w:t>
      </w:r>
      <w:r>
        <w:tab/>
      </w:r>
      <w:r>
        <w:tab/>
      </w:r>
      <w:r>
        <w:tab/>
      </w:r>
      <w:r>
        <w:tab/>
      </w:r>
      <w:r>
        <w:tab/>
      </w:r>
      <w:r>
        <w:tab/>
        <w:t>//eigentlicher Text</w:t>
      </w:r>
    </w:p>
    <w:p w:rsidR="00305AF1" w:rsidRDefault="00305AF1" w:rsidP="00305AF1">
      <w:pPr>
        <w:pStyle w:val="Code"/>
      </w:pPr>
      <w:r>
        <w:t xml:space="preserve">    }, 1000);</w:t>
      </w:r>
      <w:r>
        <w:tab/>
      </w:r>
      <w:r>
        <w:tab/>
        <w:t xml:space="preserve">Warteperiode in </w:t>
      </w:r>
      <w:proofErr w:type="spellStart"/>
      <w:r>
        <w:t>Milisekunden</w:t>
      </w:r>
      <w:proofErr w:type="spellEnd"/>
    </w:p>
    <w:p w:rsidR="00305AF1" w:rsidRDefault="00305AF1" w:rsidP="00305AF1">
      <w:pPr>
        <w:pStyle w:val="Code"/>
      </w:pPr>
      <w:r>
        <w:t>});</w:t>
      </w:r>
    </w:p>
    <w:p w:rsidR="00305AF1" w:rsidRDefault="00305AF1" w:rsidP="00305AF1">
      <w:pPr>
        <w:pStyle w:val="Code"/>
      </w:pPr>
      <w:r>
        <w:t>&lt;/</w:t>
      </w:r>
      <w:proofErr w:type="spellStart"/>
      <w:r>
        <w:t>script</w:t>
      </w:r>
      <w:proofErr w:type="spellEnd"/>
      <w:r>
        <w:t>&gt;</w:t>
      </w:r>
    </w:p>
    <w:p w:rsidR="00305AF1" w:rsidRPr="00C05734" w:rsidRDefault="00305AF1" w:rsidP="00305AF1">
      <w:r>
        <w:t>Grundsätzlich kann auch nach der Erstellung ein Chart also noch beliebig ergänzt werden.</w:t>
      </w:r>
    </w:p>
    <w:p w:rsidR="00305AF1" w:rsidRDefault="00305AF1">
      <w:pPr>
        <w:spacing w:before="0" w:after="0" w:line="240" w:lineRule="auto"/>
        <w:rPr>
          <w:rFonts w:cs="Arial"/>
          <w:b/>
          <w:bCs/>
        </w:rPr>
      </w:pPr>
      <w:r>
        <w:br w:type="page"/>
      </w:r>
    </w:p>
    <w:p w:rsidR="0048380E" w:rsidRDefault="0048380E" w:rsidP="0048380E">
      <w:pPr>
        <w:pStyle w:val="berschrift1"/>
      </w:pPr>
      <w:r>
        <w:lastRenderedPageBreak/>
        <w:t>Struktur der Daten</w:t>
      </w:r>
      <w:bookmarkEnd w:id="23"/>
    </w:p>
    <w:p w:rsidR="0048380E" w:rsidRDefault="0048380E" w:rsidP="0048380E">
      <w:pPr>
        <w:pStyle w:val="Textkrper"/>
      </w:pPr>
      <w:r>
        <w:t xml:space="preserve">Die Daten, welche in den Grafiken verwendet werden, sind als </w:t>
      </w:r>
      <w:proofErr w:type="spellStart"/>
      <w:r>
        <w:t>cvs</w:t>
      </w:r>
      <w:proofErr w:type="spellEnd"/>
      <w:r>
        <w:t>-Datei abzuspeichern, mit "," als Spaltenteiler. Die Dateien haben grundsätzlich folgende Struktur:</w:t>
      </w:r>
    </w:p>
    <w:tbl>
      <w:tblPr>
        <w:tblStyle w:val="Tabellenraster"/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50"/>
        <w:gridCol w:w="739"/>
        <w:gridCol w:w="739"/>
        <w:gridCol w:w="740"/>
        <w:gridCol w:w="739"/>
        <w:gridCol w:w="739"/>
        <w:gridCol w:w="740"/>
        <w:gridCol w:w="2145"/>
      </w:tblGrid>
      <w:tr w:rsidR="00DB03E1" w:rsidTr="00333275">
        <w:trPr>
          <w:cantSplit/>
          <w:trHeight w:val="2782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tbRl"/>
          </w:tcPr>
          <w:p w:rsidR="00DB03E1" w:rsidRDefault="00DB03E1" w:rsidP="00DB03E1">
            <w:pPr>
              <w:pStyle w:val="Textkrper"/>
              <w:ind w:left="113" w:right="113"/>
            </w:pPr>
            <w:r>
              <w:t>Indikator, dass diese Zeile eine Metaangabe ist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tbRl"/>
          </w:tcPr>
          <w:p w:rsidR="00DB03E1" w:rsidRDefault="00DB03E1" w:rsidP="00DB03E1">
            <w:pPr>
              <w:pStyle w:val="Textkrper"/>
              <w:ind w:left="113" w:right="113"/>
            </w:pPr>
            <w:r>
              <w:t>Art der Metaangabe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tbRl"/>
          </w:tcPr>
          <w:p w:rsidR="00DB03E1" w:rsidRDefault="00DB03E1" w:rsidP="00DB03E1">
            <w:pPr>
              <w:pStyle w:val="Textkrper"/>
              <w:ind w:left="113" w:right="113"/>
            </w:pPr>
            <w:r>
              <w:t>Eigentliche Metaangabe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</w:tr>
      <w:tr w:rsidR="00DB03E1" w:rsidTr="00333275"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B03E1" w:rsidRDefault="00DB03E1" w:rsidP="00DB03E1">
            <w:pPr>
              <w:pStyle w:val="Textkrper"/>
              <w:jc w:val="right"/>
            </w:pPr>
            <w:r>
              <w:t>Zeile mit Spaltenb</w:t>
            </w:r>
            <w:r>
              <w:t>e</w:t>
            </w:r>
            <w:r>
              <w:t>zeichnern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</w:tcBorders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  <w:tcBorders>
              <w:top w:val="single" w:sz="4" w:space="0" w:color="auto"/>
            </w:tcBorders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40" w:type="dxa"/>
            <w:tcBorders>
              <w:top w:val="single" w:sz="4" w:space="0" w:color="auto"/>
            </w:tcBorders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  <w:tcBorders>
              <w:top w:val="single" w:sz="4" w:space="0" w:color="auto"/>
            </w:tcBorders>
          </w:tcPr>
          <w:p w:rsidR="00DB03E1" w:rsidRDefault="00DB03E1" w:rsidP="00CF3CB3">
            <w:pPr>
              <w:pStyle w:val="Textkrper"/>
            </w:pPr>
            <w:proofErr w:type="spellStart"/>
            <w:r>
              <w:t>Meta</w:t>
            </w:r>
            <w:proofErr w:type="spellEnd"/>
          </w:p>
        </w:tc>
        <w:tc>
          <w:tcPr>
            <w:tcW w:w="739" w:type="dxa"/>
            <w:tcBorders>
              <w:top w:val="single" w:sz="4" w:space="0" w:color="auto"/>
            </w:tcBorders>
          </w:tcPr>
          <w:p w:rsidR="00DB03E1" w:rsidRDefault="00DB03E1" w:rsidP="00CF3CB3">
            <w:pPr>
              <w:pStyle w:val="Textkrper"/>
            </w:pPr>
            <w:r>
              <w:t>Type</w:t>
            </w:r>
          </w:p>
        </w:tc>
        <w:tc>
          <w:tcPr>
            <w:tcW w:w="740" w:type="dxa"/>
            <w:tcBorders>
              <w:top w:val="single" w:sz="4" w:space="0" w:color="auto"/>
              <w:right w:val="single" w:sz="4" w:space="0" w:color="auto"/>
            </w:tcBorders>
          </w:tcPr>
          <w:p w:rsidR="00DB03E1" w:rsidRDefault="00DB03E1" w:rsidP="00CF3CB3">
            <w:pPr>
              <w:pStyle w:val="Textkrper"/>
            </w:pPr>
            <w:r>
              <w:t>Co</w:t>
            </w:r>
            <w:r>
              <w:t>n</w:t>
            </w:r>
            <w:r>
              <w:t>tent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03E1" w:rsidRDefault="00DB03E1" w:rsidP="00CF3CB3">
            <w:pPr>
              <w:pStyle w:val="Textkrper"/>
            </w:pPr>
          </w:p>
        </w:tc>
      </w:tr>
      <w:tr w:rsidR="00DB03E1" w:rsidTr="00333275">
        <w:tc>
          <w:tcPr>
            <w:tcW w:w="235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DB03E1" w:rsidRDefault="00DB03E1" w:rsidP="00DB03E1">
            <w:pPr>
              <w:pStyle w:val="Textkrper"/>
              <w:jc w:val="right"/>
            </w:pPr>
            <w:r>
              <w:t>Eigentliche Daten we</w:t>
            </w:r>
            <w:r>
              <w:t>l</w:t>
            </w:r>
            <w:r>
              <w:t>che im Chart verwendet werden.</w:t>
            </w:r>
          </w:p>
        </w:tc>
        <w:tc>
          <w:tcPr>
            <w:tcW w:w="739" w:type="dxa"/>
            <w:tcBorders>
              <w:left w:val="single" w:sz="4" w:space="0" w:color="auto"/>
            </w:tcBorders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40" w:type="dxa"/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</w:tcPr>
          <w:p w:rsidR="00DB03E1" w:rsidRDefault="00DB03E1">
            <w:r w:rsidRPr="00EB0FBE">
              <w:t>NA</w:t>
            </w:r>
          </w:p>
        </w:tc>
        <w:tc>
          <w:tcPr>
            <w:tcW w:w="739" w:type="dxa"/>
          </w:tcPr>
          <w:p w:rsidR="00DB03E1" w:rsidRDefault="00DB03E1">
            <w:r w:rsidRPr="00EB0FBE">
              <w:t>NA</w:t>
            </w:r>
          </w:p>
        </w:tc>
        <w:tc>
          <w:tcPr>
            <w:tcW w:w="740" w:type="dxa"/>
            <w:tcBorders>
              <w:right w:val="single" w:sz="4" w:space="0" w:color="auto"/>
            </w:tcBorders>
          </w:tcPr>
          <w:p w:rsidR="00DB03E1" w:rsidRDefault="00DB03E1">
            <w:r w:rsidRPr="00EB0FBE">
              <w:t>NA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</w:tr>
      <w:tr w:rsidR="00DB03E1" w:rsidTr="00333275">
        <w:tc>
          <w:tcPr>
            <w:tcW w:w="2350" w:type="dxa"/>
            <w:vMerge/>
            <w:tcBorders>
              <w:left w:val="nil"/>
              <w:right w:val="single" w:sz="4" w:space="0" w:color="auto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39" w:type="dxa"/>
            <w:tcBorders>
              <w:left w:val="single" w:sz="4" w:space="0" w:color="auto"/>
            </w:tcBorders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40" w:type="dxa"/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</w:tcPr>
          <w:p w:rsidR="00DB03E1" w:rsidRDefault="00DB03E1">
            <w:r w:rsidRPr="00EB0FBE">
              <w:t>NA</w:t>
            </w:r>
          </w:p>
        </w:tc>
        <w:tc>
          <w:tcPr>
            <w:tcW w:w="739" w:type="dxa"/>
          </w:tcPr>
          <w:p w:rsidR="00DB03E1" w:rsidRDefault="00DB03E1">
            <w:r w:rsidRPr="00EB0FBE">
              <w:t>NA</w:t>
            </w:r>
          </w:p>
        </w:tc>
        <w:tc>
          <w:tcPr>
            <w:tcW w:w="740" w:type="dxa"/>
            <w:tcBorders>
              <w:right w:val="single" w:sz="4" w:space="0" w:color="auto"/>
            </w:tcBorders>
          </w:tcPr>
          <w:p w:rsidR="00DB03E1" w:rsidRDefault="00DB03E1">
            <w:r w:rsidRPr="00EB0FBE">
              <w:t>NA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</w:tr>
      <w:tr w:rsidR="00DB03E1" w:rsidTr="00333275">
        <w:tc>
          <w:tcPr>
            <w:tcW w:w="235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DB03E1" w:rsidRDefault="00DB03E1" w:rsidP="0048380E">
            <w:pPr>
              <w:pStyle w:val="Textkrper"/>
            </w:pPr>
          </w:p>
        </w:tc>
        <w:tc>
          <w:tcPr>
            <w:tcW w:w="739" w:type="dxa"/>
            <w:tcBorders>
              <w:left w:val="single" w:sz="4" w:space="0" w:color="auto"/>
            </w:tcBorders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40" w:type="dxa"/>
            <w:shd w:val="clear" w:color="auto" w:fill="C0E7FF" w:themeFill="accent1" w:themeFillTint="33"/>
          </w:tcPr>
          <w:p w:rsidR="00DB03E1" w:rsidRDefault="00DB03E1" w:rsidP="0048380E">
            <w:pPr>
              <w:pStyle w:val="Textkrper"/>
            </w:pPr>
            <w:r>
              <w:t>…</w:t>
            </w:r>
          </w:p>
        </w:tc>
        <w:tc>
          <w:tcPr>
            <w:tcW w:w="739" w:type="dxa"/>
          </w:tcPr>
          <w:p w:rsidR="00DB03E1" w:rsidRDefault="00DB03E1">
            <w:r w:rsidRPr="00EB0FBE">
              <w:t>NA</w:t>
            </w:r>
          </w:p>
        </w:tc>
        <w:tc>
          <w:tcPr>
            <w:tcW w:w="739" w:type="dxa"/>
          </w:tcPr>
          <w:p w:rsidR="00DB03E1" w:rsidRDefault="00DB03E1">
            <w:r w:rsidRPr="00EB0FBE">
              <w:t>NA</w:t>
            </w:r>
          </w:p>
        </w:tc>
        <w:tc>
          <w:tcPr>
            <w:tcW w:w="740" w:type="dxa"/>
            <w:tcBorders>
              <w:right w:val="single" w:sz="4" w:space="0" w:color="auto"/>
            </w:tcBorders>
          </w:tcPr>
          <w:p w:rsidR="00DB03E1" w:rsidRDefault="00DB03E1">
            <w:r w:rsidRPr="00EB0FBE">
              <w:t>NA</w:t>
            </w:r>
          </w:p>
        </w:tc>
        <w:tc>
          <w:tcPr>
            <w:tcW w:w="21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03E1" w:rsidRDefault="00DB03E1" w:rsidP="0048380E">
            <w:pPr>
              <w:pStyle w:val="Textkrper"/>
            </w:pPr>
          </w:p>
        </w:tc>
      </w:tr>
      <w:tr w:rsidR="00AD64BD" w:rsidTr="00AD64BD"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D64BD" w:rsidRDefault="00AD64BD" w:rsidP="00AD64BD">
            <w:pPr>
              <w:pStyle w:val="Textkrper"/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AD64BD" w:rsidRDefault="00AD64BD" w:rsidP="00AD64BD">
            <w:r w:rsidRPr="00EB177A">
              <w:t>NA</w:t>
            </w:r>
          </w:p>
        </w:tc>
        <w:tc>
          <w:tcPr>
            <w:tcW w:w="739" w:type="dxa"/>
          </w:tcPr>
          <w:p w:rsidR="00AD64BD" w:rsidRDefault="00AD64BD" w:rsidP="00AD64BD">
            <w:r w:rsidRPr="00EB177A">
              <w:t>NA</w:t>
            </w:r>
          </w:p>
        </w:tc>
        <w:tc>
          <w:tcPr>
            <w:tcW w:w="740" w:type="dxa"/>
          </w:tcPr>
          <w:p w:rsidR="00AD64BD" w:rsidRDefault="00AD64BD" w:rsidP="00AD64BD">
            <w:r w:rsidRPr="00EB177A">
              <w:t>NA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AD64BD" w:rsidRDefault="00AD64BD" w:rsidP="00AD64BD">
            <w:pPr>
              <w:pStyle w:val="Textkrper"/>
            </w:pPr>
            <w:r>
              <w:t>1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AD64BD" w:rsidRDefault="00AD64BD" w:rsidP="00AD64BD">
            <w:pPr>
              <w:pStyle w:val="Textkrper"/>
            </w:pPr>
            <w:proofErr w:type="spellStart"/>
            <w:r>
              <w:t>dat</w:t>
            </w:r>
            <w:r>
              <w:t>a</w:t>
            </w:r>
            <w:r>
              <w:t>types</w:t>
            </w:r>
            <w:proofErr w:type="spellEnd"/>
          </w:p>
        </w:tc>
        <w:tc>
          <w:tcPr>
            <w:tcW w:w="740" w:type="dxa"/>
            <w:tcBorders>
              <w:right w:val="single" w:sz="4" w:space="0" w:color="auto"/>
            </w:tcBorders>
            <w:shd w:val="clear" w:color="auto" w:fill="FFD8D7" w:themeFill="accent2" w:themeFillTint="33"/>
          </w:tcPr>
          <w:p w:rsidR="00AD64BD" w:rsidRDefault="00AD64BD" w:rsidP="00AD64BD">
            <w:pPr>
              <w:pStyle w:val="Textkrper"/>
            </w:pPr>
            <w:r>
              <w:t>…</w:t>
            </w:r>
          </w:p>
        </w:tc>
        <w:tc>
          <w:tcPr>
            <w:tcW w:w="2145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AD64BD" w:rsidRDefault="00AD64BD" w:rsidP="00DB03E1">
            <w:pPr>
              <w:pStyle w:val="Textkrper"/>
            </w:pPr>
            <w:r>
              <w:t>Metaangaben welche rund um den Chart angezeigt werden</w:t>
            </w:r>
          </w:p>
        </w:tc>
      </w:tr>
      <w:tr w:rsidR="00AD64BD" w:rsidTr="00AD64BD"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D64BD" w:rsidRDefault="00AD64BD" w:rsidP="00DB03E1">
            <w:pPr>
              <w:pStyle w:val="Textkrper"/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AD64BD" w:rsidRDefault="00AD64BD">
            <w:r w:rsidRPr="00EB177A">
              <w:t>NA</w:t>
            </w:r>
          </w:p>
        </w:tc>
        <w:tc>
          <w:tcPr>
            <w:tcW w:w="739" w:type="dxa"/>
          </w:tcPr>
          <w:p w:rsidR="00AD64BD" w:rsidRDefault="00AD64BD">
            <w:r w:rsidRPr="00EB177A">
              <w:t>NA</w:t>
            </w:r>
          </w:p>
        </w:tc>
        <w:tc>
          <w:tcPr>
            <w:tcW w:w="740" w:type="dxa"/>
          </w:tcPr>
          <w:p w:rsidR="00AD64BD" w:rsidRDefault="00AD64BD">
            <w:r w:rsidRPr="00EB177A">
              <w:t>NA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AD64BD" w:rsidRDefault="00AD64BD" w:rsidP="0048380E">
            <w:pPr>
              <w:pStyle w:val="Textkrper"/>
            </w:pPr>
            <w:r>
              <w:t>1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AD64BD" w:rsidRDefault="00AD64BD" w:rsidP="0048380E">
            <w:pPr>
              <w:pStyle w:val="Textkrper"/>
            </w:pPr>
            <w:r>
              <w:t>title</w:t>
            </w:r>
          </w:p>
        </w:tc>
        <w:tc>
          <w:tcPr>
            <w:tcW w:w="740" w:type="dxa"/>
            <w:tcBorders>
              <w:right w:val="single" w:sz="4" w:space="0" w:color="auto"/>
            </w:tcBorders>
            <w:shd w:val="clear" w:color="auto" w:fill="FFD8D7" w:themeFill="accent2" w:themeFillTint="33"/>
          </w:tcPr>
          <w:p w:rsidR="00AD64BD" w:rsidRDefault="00AD64BD" w:rsidP="0048380E">
            <w:pPr>
              <w:pStyle w:val="Textkrper"/>
            </w:pPr>
            <w:r>
              <w:t>…</w:t>
            </w:r>
          </w:p>
        </w:tc>
        <w:tc>
          <w:tcPr>
            <w:tcW w:w="2145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AD64BD" w:rsidRDefault="00AD64BD" w:rsidP="00DB03E1">
            <w:pPr>
              <w:pStyle w:val="Textkrper"/>
            </w:pPr>
          </w:p>
        </w:tc>
      </w:tr>
      <w:tr w:rsidR="00AD64BD" w:rsidTr="00333275"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64BD" w:rsidRDefault="00AD64BD" w:rsidP="0048380E">
            <w:pPr>
              <w:pStyle w:val="Textkrper"/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AD64BD" w:rsidRDefault="00AD64BD">
            <w:r w:rsidRPr="00EB177A">
              <w:t>NA</w:t>
            </w:r>
          </w:p>
        </w:tc>
        <w:tc>
          <w:tcPr>
            <w:tcW w:w="739" w:type="dxa"/>
          </w:tcPr>
          <w:p w:rsidR="00AD64BD" w:rsidRDefault="00AD64BD">
            <w:r w:rsidRPr="00EB177A">
              <w:t>NA</w:t>
            </w:r>
          </w:p>
        </w:tc>
        <w:tc>
          <w:tcPr>
            <w:tcW w:w="740" w:type="dxa"/>
          </w:tcPr>
          <w:p w:rsidR="00AD64BD" w:rsidRDefault="00AD64BD">
            <w:r w:rsidRPr="00EB177A">
              <w:t>NA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AD64BD" w:rsidRDefault="00AD64BD" w:rsidP="0048380E">
            <w:pPr>
              <w:pStyle w:val="Textkrper"/>
            </w:pPr>
            <w:r>
              <w:t>1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AD64BD" w:rsidRDefault="00AD64BD" w:rsidP="0048380E">
            <w:pPr>
              <w:pStyle w:val="Textkrper"/>
            </w:pPr>
            <w:proofErr w:type="spellStart"/>
            <w:r>
              <w:t>subtitle</w:t>
            </w:r>
            <w:proofErr w:type="spellEnd"/>
          </w:p>
        </w:tc>
        <w:tc>
          <w:tcPr>
            <w:tcW w:w="740" w:type="dxa"/>
            <w:tcBorders>
              <w:right w:val="single" w:sz="4" w:space="0" w:color="auto"/>
            </w:tcBorders>
            <w:shd w:val="clear" w:color="auto" w:fill="FFD8D7" w:themeFill="accent2" w:themeFillTint="33"/>
          </w:tcPr>
          <w:p w:rsidR="00AD64BD" w:rsidRDefault="00AD64BD" w:rsidP="0048380E">
            <w:pPr>
              <w:pStyle w:val="Textkrper"/>
            </w:pPr>
            <w:r>
              <w:t>…</w:t>
            </w:r>
          </w:p>
        </w:tc>
        <w:tc>
          <w:tcPr>
            <w:tcW w:w="2145" w:type="dxa"/>
            <w:vMerge/>
            <w:tcBorders>
              <w:left w:val="single" w:sz="4" w:space="0" w:color="auto"/>
              <w:right w:val="nil"/>
            </w:tcBorders>
          </w:tcPr>
          <w:p w:rsidR="00AD64BD" w:rsidRDefault="00AD64BD" w:rsidP="0048380E">
            <w:pPr>
              <w:pStyle w:val="Textkrper"/>
            </w:pPr>
          </w:p>
        </w:tc>
      </w:tr>
      <w:tr w:rsidR="00AD64BD" w:rsidTr="00333275"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64BD" w:rsidRDefault="00AD64BD" w:rsidP="0048380E">
            <w:pPr>
              <w:pStyle w:val="Textkrper"/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AD64BD" w:rsidRDefault="00AD64BD">
            <w:r w:rsidRPr="00EB177A">
              <w:t>NA</w:t>
            </w:r>
          </w:p>
        </w:tc>
        <w:tc>
          <w:tcPr>
            <w:tcW w:w="739" w:type="dxa"/>
          </w:tcPr>
          <w:p w:rsidR="00AD64BD" w:rsidRDefault="00AD64BD">
            <w:r w:rsidRPr="00EB177A">
              <w:t>NA</w:t>
            </w:r>
          </w:p>
        </w:tc>
        <w:tc>
          <w:tcPr>
            <w:tcW w:w="740" w:type="dxa"/>
          </w:tcPr>
          <w:p w:rsidR="00AD64BD" w:rsidRDefault="00AD64BD">
            <w:r w:rsidRPr="00EB177A">
              <w:t>NA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AD64BD" w:rsidRDefault="00AD64BD" w:rsidP="0048380E">
            <w:pPr>
              <w:pStyle w:val="Textkrper"/>
            </w:pPr>
            <w:r>
              <w:t>1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AD64BD" w:rsidRDefault="00AD64BD" w:rsidP="0048380E">
            <w:pPr>
              <w:pStyle w:val="Textkrper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740" w:type="dxa"/>
            <w:tcBorders>
              <w:right w:val="single" w:sz="4" w:space="0" w:color="auto"/>
            </w:tcBorders>
            <w:shd w:val="clear" w:color="auto" w:fill="FFD8D7" w:themeFill="accent2" w:themeFillTint="33"/>
          </w:tcPr>
          <w:p w:rsidR="00AD64BD" w:rsidRDefault="00AD64BD" w:rsidP="0048380E">
            <w:pPr>
              <w:pStyle w:val="Textkrper"/>
            </w:pPr>
            <w:r>
              <w:t>…</w:t>
            </w:r>
          </w:p>
        </w:tc>
        <w:tc>
          <w:tcPr>
            <w:tcW w:w="2145" w:type="dxa"/>
            <w:vMerge/>
            <w:tcBorders>
              <w:left w:val="single" w:sz="4" w:space="0" w:color="auto"/>
              <w:right w:val="nil"/>
            </w:tcBorders>
          </w:tcPr>
          <w:p w:rsidR="00AD64BD" w:rsidRDefault="00AD64BD" w:rsidP="0048380E">
            <w:pPr>
              <w:pStyle w:val="Textkrper"/>
            </w:pPr>
          </w:p>
        </w:tc>
      </w:tr>
      <w:tr w:rsidR="00AD64BD" w:rsidTr="00333275">
        <w:tc>
          <w:tcPr>
            <w:tcW w:w="2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D64BD" w:rsidRDefault="00AD64BD" w:rsidP="0048380E">
            <w:pPr>
              <w:pStyle w:val="Textkrper"/>
            </w:pPr>
          </w:p>
        </w:tc>
        <w:tc>
          <w:tcPr>
            <w:tcW w:w="739" w:type="dxa"/>
            <w:tcBorders>
              <w:left w:val="single" w:sz="4" w:space="0" w:color="auto"/>
            </w:tcBorders>
          </w:tcPr>
          <w:p w:rsidR="00AD64BD" w:rsidRDefault="00AD64BD">
            <w:r w:rsidRPr="00EB177A">
              <w:t>NA</w:t>
            </w:r>
          </w:p>
        </w:tc>
        <w:tc>
          <w:tcPr>
            <w:tcW w:w="739" w:type="dxa"/>
          </w:tcPr>
          <w:p w:rsidR="00AD64BD" w:rsidRDefault="00AD64BD">
            <w:r w:rsidRPr="00EB177A">
              <w:t>NA</w:t>
            </w:r>
          </w:p>
        </w:tc>
        <w:tc>
          <w:tcPr>
            <w:tcW w:w="740" w:type="dxa"/>
          </w:tcPr>
          <w:p w:rsidR="00AD64BD" w:rsidRDefault="00AD64BD">
            <w:r w:rsidRPr="00EB177A">
              <w:t>NA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AD64BD" w:rsidRDefault="00AD64BD" w:rsidP="0048380E">
            <w:pPr>
              <w:pStyle w:val="Textkrper"/>
            </w:pPr>
            <w:r>
              <w:t>1</w:t>
            </w:r>
          </w:p>
        </w:tc>
        <w:tc>
          <w:tcPr>
            <w:tcW w:w="739" w:type="dxa"/>
            <w:shd w:val="clear" w:color="auto" w:fill="FFD8D7" w:themeFill="accent2" w:themeFillTint="33"/>
          </w:tcPr>
          <w:p w:rsidR="00AD64BD" w:rsidRDefault="00AD64BD" w:rsidP="0048380E">
            <w:pPr>
              <w:pStyle w:val="Textkrper"/>
            </w:pPr>
            <w:proofErr w:type="spellStart"/>
            <w:r>
              <w:t>source</w:t>
            </w:r>
            <w:proofErr w:type="spellEnd"/>
          </w:p>
        </w:tc>
        <w:tc>
          <w:tcPr>
            <w:tcW w:w="740" w:type="dxa"/>
            <w:tcBorders>
              <w:right w:val="single" w:sz="4" w:space="0" w:color="auto"/>
            </w:tcBorders>
            <w:shd w:val="clear" w:color="auto" w:fill="FFD8D7" w:themeFill="accent2" w:themeFillTint="33"/>
          </w:tcPr>
          <w:p w:rsidR="00AD64BD" w:rsidRDefault="00AD64BD" w:rsidP="0048380E">
            <w:pPr>
              <w:pStyle w:val="Textkrper"/>
            </w:pPr>
            <w:r>
              <w:t>…</w:t>
            </w:r>
          </w:p>
        </w:tc>
        <w:tc>
          <w:tcPr>
            <w:tcW w:w="2145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AD64BD" w:rsidRDefault="00AD64BD" w:rsidP="0048380E">
            <w:pPr>
              <w:pStyle w:val="Textkrper"/>
            </w:pPr>
          </w:p>
        </w:tc>
      </w:tr>
    </w:tbl>
    <w:p w:rsidR="00333275" w:rsidRDefault="00333275" w:rsidP="00333275">
      <w:pPr>
        <w:pStyle w:val="berschrift2"/>
      </w:pPr>
      <w:bookmarkStart w:id="25" w:name="_Toc500745480"/>
      <w:r>
        <w:t>Die Metaangaben</w:t>
      </w:r>
      <w:bookmarkEnd w:id="25"/>
    </w:p>
    <w:p w:rsidR="0048380E" w:rsidRDefault="00DB03E1" w:rsidP="0048380E">
      <w:pPr>
        <w:pStyle w:val="Textkrper"/>
      </w:pPr>
      <w:r>
        <w:t>Die Metaangaben einer Grafik müssen direkt mit den Daten für die Grafik gespeichert werden, damit diese an allen notwendigen Stellen erscheinen und auch gleichzeitig mit den Daten akt</w:t>
      </w:r>
      <w:r>
        <w:t>u</w:t>
      </w:r>
      <w:r>
        <w:t>alisiert werden können.</w:t>
      </w:r>
    </w:p>
    <w:p w:rsidR="00DB03E1" w:rsidRDefault="00333275" w:rsidP="0048380E">
      <w:pPr>
        <w:pStyle w:val="Textkrper"/>
      </w:pPr>
      <w:r>
        <w:t xml:space="preserve">Es gibt nur die </w:t>
      </w:r>
      <w:r w:rsidR="00AD64BD">
        <w:t>fünf</w:t>
      </w:r>
      <w:r>
        <w:t xml:space="preserve"> Typen </w:t>
      </w:r>
      <w:proofErr w:type="spellStart"/>
      <w:r w:rsidR="00AD64BD">
        <w:rPr>
          <w:rStyle w:val="CodeinText"/>
        </w:rPr>
        <w:t>datatypes</w:t>
      </w:r>
      <w:proofErr w:type="spellEnd"/>
      <w:r w:rsidR="00AD64BD" w:rsidRPr="00AD64BD">
        <w:t xml:space="preserve">, </w:t>
      </w:r>
      <w:r w:rsidRPr="00333275">
        <w:rPr>
          <w:rStyle w:val="CodeinText"/>
        </w:rPr>
        <w:t>title</w:t>
      </w:r>
      <w:r>
        <w:t xml:space="preserve">, </w:t>
      </w:r>
      <w:proofErr w:type="spellStart"/>
      <w:r w:rsidRPr="00333275">
        <w:rPr>
          <w:rStyle w:val="CodeinText"/>
        </w:rPr>
        <w:t>subtitle</w:t>
      </w:r>
      <w:proofErr w:type="spellEnd"/>
      <w:r>
        <w:t xml:space="preserve">, </w:t>
      </w:r>
      <w:proofErr w:type="spellStart"/>
      <w:r w:rsidRPr="00333275">
        <w:rPr>
          <w:rStyle w:val="CodeinText"/>
        </w:rPr>
        <w:t>description</w:t>
      </w:r>
      <w:proofErr w:type="spellEnd"/>
      <w:r>
        <w:t xml:space="preserve"> und </w:t>
      </w:r>
      <w:proofErr w:type="spellStart"/>
      <w:r w:rsidRPr="00333275">
        <w:rPr>
          <w:rStyle w:val="CodeinText"/>
        </w:rPr>
        <w:t>source</w:t>
      </w:r>
      <w:proofErr w:type="spellEnd"/>
      <w:r>
        <w:t xml:space="preserve">. </w:t>
      </w:r>
      <w:r w:rsidRPr="00333275">
        <w:rPr>
          <w:rStyle w:val="CodeinText"/>
        </w:rPr>
        <w:t>ti</w:t>
      </w:r>
      <w:r w:rsidRPr="00333275">
        <w:rPr>
          <w:rStyle w:val="CodeinText"/>
        </w:rPr>
        <w:t>t</w:t>
      </w:r>
      <w:r w:rsidRPr="00333275">
        <w:rPr>
          <w:rStyle w:val="CodeinText"/>
        </w:rPr>
        <w:t>le</w:t>
      </w:r>
      <w:r>
        <w:t xml:space="preserve"> und </w:t>
      </w:r>
      <w:proofErr w:type="spellStart"/>
      <w:r w:rsidRPr="00333275">
        <w:rPr>
          <w:rStyle w:val="CodeinText"/>
        </w:rPr>
        <w:t>subtitle</w:t>
      </w:r>
      <w:proofErr w:type="spellEnd"/>
      <w:r>
        <w:t xml:space="preserve"> werden oberhalb der Grafik in unterschiedlicher Grösse eingeblendet. </w:t>
      </w:r>
      <w:proofErr w:type="spellStart"/>
      <w:r w:rsidRPr="00333275">
        <w:rPr>
          <w:rStyle w:val="CodeinText"/>
        </w:rPr>
        <w:lastRenderedPageBreak/>
        <w:t>description</w:t>
      </w:r>
      <w:proofErr w:type="spellEnd"/>
      <w:r>
        <w:t xml:space="preserve"> und </w:t>
      </w:r>
      <w:proofErr w:type="spellStart"/>
      <w:r w:rsidRPr="00333275">
        <w:rPr>
          <w:rStyle w:val="CodeinText"/>
        </w:rPr>
        <w:t>source</w:t>
      </w:r>
      <w:proofErr w:type="spellEnd"/>
      <w:r>
        <w:t xml:space="preserve"> werden jeweils unterhalb eingeblendet, wobei </w:t>
      </w:r>
      <w:proofErr w:type="spellStart"/>
      <w:r w:rsidRPr="00333275">
        <w:rPr>
          <w:rStyle w:val="CodeinText"/>
        </w:rPr>
        <w:t>source</w:t>
      </w:r>
      <w:proofErr w:type="spellEnd"/>
      <w:r>
        <w:t xml:space="preserve"> noch z</w:t>
      </w:r>
      <w:r>
        <w:t>u</w:t>
      </w:r>
      <w:r>
        <w:t>sätzlich mit "Quelle: " ergänzt wird.</w:t>
      </w:r>
      <w:r w:rsidR="00AD64BD">
        <w:t xml:space="preserve"> </w:t>
      </w:r>
      <w:proofErr w:type="spellStart"/>
      <w:r w:rsidR="00AD64BD" w:rsidRPr="00AD64BD">
        <w:rPr>
          <w:rStyle w:val="CodeinText"/>
        </w:rPr>
        <w:t>datatypes</w:t>
      </w:r>
      <w:proofErr w:type="spellEnd"/>
      <w:r w:rsidR="00AD64BD">
        <w:t xml:space="preserve"> wir dazu verwende den Datentyp der angezei</w:t>
      </w:r>
      <w:r w:rsidR="00AD64BD">
        <w:t>g</w:t>
      </w:r>
      <w:r w:rsidR="00AD64BD">
        <w:t>ten Spalten für die Datenanzeige zu definieren.</w:t>
      </w:r>
    </w:p>
    <w:p w:rsidR="0048380E" w:rsidRDefault="00333275" w:rsidP="0048380E">
      <w:pPr>
        <w:pStyle w:val="Textkrper"/>
      </w:pPr>
      <w:r>
        <w:t>Soll</w:t>
      </w:r>
      <w:r w:rsidR="00AD64BD">
        <w:t>te</w:t>
      </w:r>
      <w:r>
        <w:t xml:space="preserve"> eine Information nicht notwendig sein, kann diese Zeile entweder weggelassen werden oder der Content auf "" (leerer </w:t>
      </w:r>
      <w:proofErr w:type="spellStart"/>
      <w:r>
        <w:t>string</w:t>
      </w:r>
      <w:proofErr w:type="spellEnd"/>
      <w:r>
        <w:t>) gesetzt werden. Jeder Typ kann nur einmal definiert we</w:t>
      </w:r>
      <w:r>
        <w:t>r</w:t>
      </w:r>
      <w:r>
        <w:t>den, wenn mehrere Zeilen vom selben Typ definiert werden wird der entsprechende Typ nicht angezeigt.</w:t>
      </w:r>
    </w:p>
    <w:p w:rsidR="0048380E" w:rsidRDefault="00333275" w:rsidP="00333275">
      <w:pPr>
        <w:pStyle w:val="berschrift2"/>
      </w:pPr>
      <w:bookmarkStart w:id="26" w:name="_Toc500745481"/>
      <w:r>
        <w:t>Die eigentlichen Daten</w:t>
      </w:r>
      <w:bookmarkEnd w:id="26"/>
    </w:p>
    <w:p w:rsidR="00421E96" w:rsidRDefault="00333275" w:rsidP="00333275">
      <w:pPr>
        <w:pStyle w:val="Textkrper"/>
      </w:pPr>
      <w:r>
        <w:t xml:space="preserve">Die Anzahl Spalten und Zeilen bei den eigentlichen Daten </w:t>
      </w:r>
      <w:proofErr w:type="gramStart"/>
      <w:r>
        <w:t>ist</w:t>
      </w:r>
      <w:proofErr w:type="gramEnd"/>
      <w:r>
        <w:t xml:space="preserve"> grundsätzlich frei wählbar. In den meisten Fällen sind zwei oder drei Spalten inhaltlich sinnvoll. Wichtig ist</w:t>
      </w:r>
      <w:r w:rsidR="00421E96">
        <w:t>,</w:t>
      </w:r>
      <w:r>
        <w:t xml:space="preserve"> dass die eigentlichen Werte alle in einer Spalte sind (mit Ausnahme von </w:t>
      </w:r>
      <w:proofErr w:type="spellStart"/>
      <w:r w:rsidR="00421E96">
        <w:t>migration</w:t>
      </w:r>
      <w:proofErr w:type="spellEnd"/>
      <w:r w:rsidR="00421E96">
        <w:t xml:space="preserve"> </w:t>
      </w:r>
      <w:proofErr w:type="spellStart"/>
      <w:r w:rsidR="00421E96">
        <w:t>flow</w:t>
      </w:r>
      <w:proofErr w:type="spellEnd"/>
      <w:r w:rsidR="00421E96">
        <w:t xml:space="preserve"> </w:t>
      </w:r>
      <w:proofErr w:type="spellStart"/>
      <w:r w:rsidR="00421E96">
        <w:t>map</w:t>
      </w:r>
      <w:proofErr w:type="spellEnd"/>
      <w:r w:rsidR="00421E96">
        <w:t>).</w:t>
      </w:r>
    </w:p>
    <w:p w:rsidR="00576B36" w:rsidRDefault="00421E96" w:rsidP="00333275">
      <w:pPr>
        <w:pStyle w:val="Textkrper"/>
      </w:pPr>
      <w:r>
        <w:t>Bei zweidimensionalen Charts (</w:t>
      </w:r>
      <w:proofErr w:type="spellStart"/>
      <w:r>
        <w:t>grouped</w:t>
      </w:r>
      <w:proofErr w:type="spellEnd"/>
      <w:r>
        <w:t xml:space="preserve"> bar, </w:t>
      </w:r>
      <w:proofErr w:type="spellStart"/>
      <w:r>
        <w:t>stacked</w:t>
      </w:r>
      <w:proofErr w:type="spellEnd"/>
      <w:r>
        <w:t xml:space="preserve"> bar, dual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stacked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,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) werden zwei Spalten für die Kategorien benötig und eine Spalte für die eigentlichen Werte. </w:t>
      </w:r>
    </w:p>
    <w:p w:rsidR="00576B36" w:rsidRDefault="00421E96" w:rsidP="00333275">
      <w:pPr>
        <w:pStyle w:val="Textkrper"/>
      </w:pPr>
      <w:r w:rsidRPr="00421E96">
        <w:t>Bei eindimensionalen Charts (</w:t>
      </w:r>
      <w:proofErr w:type="spellStart"/>
      <w:r w:rsidRPr="00421E96">
        <w:t>pie</w:t>
      </w:r>
      <w:proofErr w:type="spellEnd"/>
      <w:r w:rsidRPr="00421E96">
        <w:t xml:space="preserve">, bar, </w:t>
      </w:r>
      <w:proofErr w:type="spellStart"/>
      <w:r w:rsidRPr="00421E96">
        <w:t>row</w:t>
      </w:r>
      <w:proofErr w:type="spellEnd"/>
      <w:r w:rsidRPr="00421E96">
        <w:t xml:space="preserve">, </w:t>
      </w:r>
      <w:proofErr w:type="spellStart"/>
      <w:r w:rsidRPr="00421E96">
        <w:t>line</w:t>
      </w:r>
      <w:proofErr w:type="spellEnd"/>
      <w:r w:rsidRPr="00421E96">
        <w:t xml:space="preserve">, </w:t>
      </w:r>
      <w:proofErr w:type="spellStart"/>
      <w:r w:rsidRPr="00421E96">
        <w:t>choropleth</w:t>
      </w:r>
      <w:proofErr w:type="spellEnd"/>
      <w:r w:rsidRPr="00421E96">
        <w:t xml:space="preserve">) reichen eine Spalte, welche die </w:t>
      </w:r>
      <w:r>
        <w:t xml:space="preserve">Kategorien enthält und eine Spalte, welche die </w:t>
      </w:r>
      <w:r w:rsidRPr="00421E96">
        <w:t>Werte enthält</w:t>
      </w:r>
      <w:r>
        <w:t xml:space="preserve">. Oft </w:t>
      </w:r>
      <w:proofErr w:type="gramStart"/>
      <w:r>
        <w:t>wurde</w:t>
      </w:r>
      <w:proofErr w:type="gramEnd"/>
      <w:r>
        <w:t xml:space="preserve"> aber auch eindimens</w:t>
      </w:r>
      <w:r>
        <w:t>i</w:t>
      </w:r>
      <w:r>
        <w:t>onalen Charts 3 Spalten erstellt um die Struktur einheitlich zu halten (eine Spalte ist überflüssig und wird ignoriert</w:t>
      </w:r>
      <w:r w:rsidR="00764B1E">
        <w:t>)</w:t>
      </w:r>
      <w:r>
        <w:t>.</w:t>
      </w:r>
    </w:p>
    <w:p w:rsidR="00576B36" w:rsidRDefault="00576B36" w:rsidP="00333275">
      <w:pPr>
        <w:pStyle w:val="Textkrper"/>
      </w:pPr>
      <w:r>
        <w:t xml:space="preserve">Bei </w:t>
      </w:r>
      <w:proofErr w:type="spellStart"/>
      <w:r>
        <w:t>Sankey</w:t>
      </w:r>
      <w:proofErr w:type="spellEnd"/>
      <w:r>
        <w:t xml:space="preserve"> (Verlaufsgrafik) wird jeder Pfeil mit einer Zeile erfasst. Diese besteht aus </w:t>
      </w:r>
      <w:proofErr w:type="gramStart"/>
      <w:r>
        <w:t>einer</w:t>
      </w:r>
      <w:proofErr w:type="gramEnd"/>
      <w:r>
        <w:t xml:space="preserve"> Quellknoten (</w:t>
      </w:r>
      <w:proofErr w:type="spellStart"/>
      <w:r>
        <w:t>source</w:t>
      </w:r>
      <w:proofErr w:type="spellEnd"/>
      <w:r>
        <w:t>), einem Zielknoten (</w:t>
      </w:r>
      <w:proofErr w:type="spellStart"/>
      <w:r>
        <w:t>target</w:t>
      </w:r>
      <w:proofErr w:type="spellEnd"/>
      <w:r>
        <w:t>) und dem Wert (Breite des Pfeils)</w:t>
      </w:r>
    </w:p>
    <w:p w:rsidR="00421E96" w:rsidRDefault="00764B1E" w:rsidP="00333275">
      <w:pPr>
        <w:pStyle w:val="Textkrper"/>
      </w:pPr>
      <w:r>
        <w:t>Bei Migration-</w:t>
      </w:r>
      <w:proofErr w:type="spellStart"/>
      <w:r>
        <w:t>Ma</w:t>
      </w:r>
      <w:r w:rsidR="00576B36">
        <w:t>p</w:t>
      </w:r>
      <w:proofErr w:type="spellEnd"/>
      <w:r>
        <w:t xml:space="preserve"> sind die Daten </w:t>
      </w:r>
      <w:r w:rsidR="00576B36">
        <w:t>grundsätzlich anderer Struktur. In diesem Fall gibt es eine Kreuztabelle, welche alle Kartenabschnitte sowohl in der horizontalen als auch vertikalen en</w:t>
      </w:r>
      <w:r w:rsidR="00576B36">
        <w:t>t</w:t>
      </w:r>
      <w:r w:rsidR="00576B36">
        <w:t>hält und somit alle möglichen Verbindungen dargestellt werden können.</w:t>
      </w:r>
    </w:p>
    <w:p w:rsidR="00305AF1" w:rsidRDefault="00305AF1">
      <w:pPr>
        <w:spacing w:before="0" w:after="0" w:line="240" w:lineRule="auto"/>
        <w:rPr>
          <w:rFonts w:cs="Arial"/>
          <w:b/>
          <w:bCs/>
        </w:rPr>
      </w:pPr>
      <w:r>
        <w:br w:type="page"/>
      </w:r>
    </w:p>
    <w:p w:rsidR="00305AF1" w:rsidRDefault="00305AF1" w:rsidP="00305AF1">
      <w:pPr>
        <w:pStyle w:val="berschrift1"/>
      </w:pPr>
      <w:r>
        <w:lastRenderedPageBreak/>
        <w:t xml:space="preserve">Automatisierte </w:t>
      </w:r>
      <w:proofErr w:type="spellStart"/>
      <w:r>
        <w:t>Datenscripts</w:t>
      </w:r>
      <w:proofErr w:type="spellEnd"/>
    </w:p>
    <w:p w:rsidR="00305AF1" w:rsidRDefault="00305AF1" w:rsidP="00305AF1">
      <w:pPr>
        <w:pStyle w:val="Textkrper"/>
      </w:pPr>
      <w:r>
        <w:t xml:space="preserve">Die Daten für die Webgrafiken werden in den meisten Fällen mit der Statistiksoftware R erstellt. Für (fast) jede Datenquelle besteht ein entsprechendes R-Script. Für einige wenige Grafiken besteht (noch) kein entsprechendes Script. </w:t>
      </w:r>
    </w:p>
    <w:p w:rsidR="00305AF1" w:rsidRDefault="00305AF1" w:rsidP="00305AF1">
      <w:pPr>
        <w:pStyle w:val="Textkrper"/>
      </w:pPr>
      <w:r>
        <w:t>Diese R-Scripts sind für die Ausführung in R-Studio optimiert, wobei für allem der aktuelle A</w:t>
      </w:r>
      <w:r>
        <w:t>r</w:t>
      </w:r>
      <w:r>
        <w:t>beitspfad mit R-Studio-spezifischen Methoden ermittelt wird.</w:t>
      </w:r>
    </w:p>
    <w:p w:rsidR="00305AF1" w:rsidRDefault="00305AF1" w:rsidP="00305AF1">
      <w:pPr>
        <w:pStyle w:val="Textkrper"/>
      </w:pPr>
      <w:r>
        <w:t>Die Scripts sind im Wesentlichen wie folgt aufgebaut.</w:t>
      </w:r>
    </w:p>
    <w:p w:rsidR="00305AF1" w:rsidRPr="00854049" w:rsidRDefault="00305AF1" w:rsidP="00854049">
      <w:pPr>
        <w:pStyle w:val="Textkrper"/>
      </w:pPr>
      <w:r w:rsidRPr="00854049">
        <w:t>Helferfunktionen einlesen</w:t>
      </w:r>
    </w:p>
    <w:p w:rsidR="00305AF1" w:rsidRPr="00305AF1" w:rsidRDefault="00305AF1" w:rsidP="00305AF1">
      <w:pPr>
        <w:pStyle w:val="Code"/>
        <w:rPr>
          <w:rStyle w:val="CodeinText"/>
        </w:rPr>
      </w:pPr>
      <w:r w:rsidRPr="00305AF1">
        <w:rPr>
          <w:rStyle w:val="CodeinText"/>
        </w:rPr>
        <w:t>source("O:/Statistik/Fachanwendungen/Codebausteine/R-Automatisierungen/generals.R")</w:t>
      </w:r>
    </w:p>
    <w:p w:rsidR="00305AF1" w:rsidRPr="00854049" w:rsidRDefault="00305AF1" w:rsidP="00854049">
      <w:pPr>
        <w:pStyle w:val="Textkrper"/>
      </w:pPr>
      <w:r w:rsidRPr="00854049">
        <w:t>Arbeitspfad ermitteln und festlegen</w:t>
      </w:r>
    </w:p>
    <w:p w:rsidR="00305AF1" w:rsidRPr="00305AF1" w:rsidRDefault="00305AF1" w:rsidP="00305AF1">
      <w:pPr>
        <w:pStyle w:val="Code"/>
        <w:rPr>
          <w:rStyle w:val="CodeinText"/>
        </w:rPr>
      </w:pPr>
      <w:r w:rsidRPr="00305AF1">
        <w:rPr>
          <w:rStyle w:val="CodeinText"/>
        </w:rPr>
        <w:t>WD=</w:t>
      </w:r>
      <w:proofErr w:type="spellStart"/>
      <w:r w:rsidRPr="00305AF1">
        <w:rPr>
          <w:rStyle w:val="CodeinText"/>
        </w:rPr>
        <w:t>InitializeDataprocessing</w:t>
      </w:r>
      <w:proofErr w:type="spellEnd"/>
      <w:r w:rsidRPr="00305AF1">
        <w:rPr>
          <w:rStyle w:val="CodeinText"/>
        </w:rPr>
        <w:t>()</w:t>
      </w:r>
    </w:p>
    <w:p w:rsidR="00305AF1" w:rsidRPr="00854049" w:rsidRDefault="00305AF1" w:rsidP="00854049">
      <w:pPr>
        <w:pStyle w:val="Textkrper"/>
      </w:pPr>
      <w:r w:rsidRPr="00854049">
        <w:t>Grafikspezifische Variablen</w:t>
      </w:r>
    </w:p>
    <w:p w:rsidR="00305AF1" w:rsidRPr="00305AF1" w:rsidRDefault="00305AF1" w:rsidP="00305AF1">
      <w:pPr>
        <w:pStyle w:val="Code"/>
        <w:rPr>
          <w:rStyle w:val="CodeinText"/>
        </w:rPr>
      </w:pPr>
      <w:proofErr w:type="spellStart"/>
      <w:r w:rsidRPr="00305AF1">
        <w:rPr>
          <w:rStyle w:val="CodeinText"/>
        </w:rPr>
        <w:t>chartnumber</w:t>
      </w:r>
      <w:proofErr w:type="spellEnd"/>
      <w:r w:rsidRPr="00305AF1">
        <w:rPr>
          <w:rStyle w:val="CodeinText"/>
        </w:rPr>
        <w:t>="themen-01-02-01"</w:t>
      </w:r>
    </w:p>
    <w:p w:rsidR="00305AF1" w:rsidRPr="00305AF1" w:rsidRDefault="00305AF1" w:rsidP="00305AF1">
      <w:pPr>
        <w:pStyle w:val="Code"/>
        <w:rPr>
          <w:rStyle w:val="CodeinText"/>
        </w:rPr>
      </w:pPr>
      <w:r w:rsidRPr="00305AF1">
        <w:rPr>
          <w:rStyle w:val="CodeinText"/>
        </w:rPr>
        <w:t>url="https://www.bfs.admin.ch/bfsstatic/dam/assets/3342064/master"</w:t>
      </w:r>
    </w:p>
    <w:p w:rsidR="00305AF1" w:rsidRPr="00305AF1" w:rsidRDefault="00305AF1" w:rsidP="00305AF1">
      <w:pPr>
        <w:pStyle w:val="Code"/>
        <w:rPr>
          <w:rStyle w:val="CodeinText"/>
        </w:rPr>
      </w:pPr>
      <w:r w:rsidRPr="00305AF1">
        <w:rPr>
          <w:rStyle w:val="CodeinText"/>
        </w:rPr>
        <w:t>documen</w:t>
      </w:r>
      <w:r w:rsidRPr="00305AF1">
        <w:rPr>
          <w:rStyle w:val="CodeinText"/>
        </w:rPr>
        <w:t>t</w:t>
      </w:r>
      <w:r w:rsidRPr="00305AF1">
        <w:rPr>
          <w:rStyle w:val="CodeinText"/>
        </w:rPr>
        <w:t>source="https://www.bfs.admin.ch/bfs/de/home.assetdetail.3342064.html"</w:t>
      </w:r>
    </w:p>
    <w:p w:rsidR="00305AF1" w:rsidRPr="00305AF1" w:rsidRDefault="00305AF1" w:rsidP="00305AF1">
      <w:pPr>
        <w:pStyle w:val="Code"/>
        <w:rPr>
          <w:rStyle w:val="CodeinText"/>
          <w:lang w:val="fr-CH"/>
        </w:rPr>
      </w:pPr>
      <w:proofErr w:type="spellStart"/>
      <w:proofErr w:type="gramStart"/>
      <w:r w:rsidRPr="00305AF1">
        <w:rPr>
          <w:rStyle w:val="CodeinText"/>
          <w:lang w:val="fr-CH"/>
        </w:rPr>
        <w:t>documentbfs</w:t>
      </w:r>
      <w:proofErr w:type="spellEnd"/>
      <w:proofErr w:type="gramEnd"/>
      <w:r w:rsidRPr="00305AF1">
        <w:rPr>
          <w:rStyle w:val="CodeinText"/>
          <w:lang w:val="fr-CH"/>
        </w:rPr>
        <w:t>="cc-d-01.02.02.01"</w:t>
      </w:r>
    </w:p>
    <w:p w:rsidR="00854049" w:rsidRPr="00854049" w:rsidRDefault="00854049" w:rsidP="00854049">
      <w:pPr>
        <w:pStyle w:val="Textkrper"/>
      </w:pPr>
      <w:r w:rsidRPr="00854049">
        <w:t>Notwendige Daten herunterladen (je nach Datenherkunft</w:t>
      </w:r>
      <w:r w:rsidR="007053D0">
        <w:t xml:space="preserve"> und -typ</w:t>
      </w:r>
      <w:r w:rsidRPr="00854049">
        <w:t>)</w:t>
      </w:r>
    </w:p>
    <w:p w:rsidR="00305AF1" w:rsidRPr="00305AF1" w:rsidRDefault="00305AF1" w:rsidP="00305AF1">
      <w:pPr>
        <w:pStyle w:val="Code"/>
        <w:rPr>
          <w:rStyle w:val="CodeinText"/>
          <w:lang w:val="fr-CH"/>
        </w:rPr>
      </w:pPr>
      <w:r w:rsidRPr="00305AF1">
        <w:rPr>
          <w:rStyle w:val="CodeinText"/>
          <w:lang w:val="fr-CH"/>
        </w:rPr>
        <w:t>url=</w:t>
      </w:r>
      <w:proofErr w:type="spellStart"/>
      <w:proofErr w:type="gramStart"/>
      <w:r w:rsidRPr="00305AF1">
        <w:rPr>
          <w:rStyle w:val="CodeinText"/>
          <w:lang w:val="fr-CH"/>
        </w:rPr>
        <w:t>getBfsAssetUrl</w:t>
      </w:r>
      <w:proofErr w:type="spellEnd"/>
      <w:r w:rsidRPr="00305AF1">
        <w:rPr>
          <w:rStyle w:val="CodeinText"/>
          <w:lang w:val="fr-CH"/>
        </w:rPr>
        <w:t>(</w:t>
      </w:r>
      <w:proofErr w:type="spellStart"/>
      <w:proofErr w:type="gramEnd"/>
      <w:r w:rsidRPr="00305AF1">
        <w:rPr>
          <w:rStyle w:val="CodeinText"/>
          <w:lang w:val="fr-CH"/>
        </w:rPr>
        <w:t>documentsource</w:t>
      </w:r>
      <w:proofErr w:type="spellEnd"/>
      <w:r w:rsidRPr="00305AF1">
        <w:rPr>
          <w:rStyle w:val="CodeinText"/>
          <w:lang w:val="fr-CH"/>
        </w:rPr>
        <w:t>)</w:t>
      </w:r>
    </w:p>
    <w:p w:rsidR="00305AF1" w:rsidRPr="00305AF1" w:rsidRDefault="00305AF1" w:rsidP="00305AF1">
      <w:pPr>
        <w:pStyle w:val="Code"/>
        <w:rPr>
          <w:rStyle w:val="CodeinText"/>
        </w:rPr>
      </w:pPr>
      <w:proofErr w:type="spellStart"/>
      <w:r w:rsidRPr="00305AF1">
        <w:rPr>
          <w:rStyle w:val="CodeinText"/>
        </w:rPr>
        <w:t>file</w:t>
      </w:r>
      <w:proofErr w:type="spellEnd"/>
      <w:r w:rsidRPr="00305AF1">
        <w:rPr>
          <w:rStyle w:val="CodeinText"/>
        </w:rPr>
        <w:t>=</w:t>
      </w:r>
      <w:proofErr w:type="spellStart"/>
      <w:r w:rsidRPr="00305AF1">
        <w:rPr>
          <w:rStyle w:val="CodeinText"/>
        </w:rPr>
        <w:t>DownloadXLSX</w:t>
      </w:r>
      <w:proofErr w:type="spellEnd"/>
      <w:r w:rsidRPr="00305AF1">
        <w:rPr>
          <w:rStyle w:val="CodeinText"/>
        </w:rPr>
        <w:t>()</w:t>
      </w:r>
    </w:p>
    <w:p w:rsidR="00854049" w:rsidRPr="00854049" w:rsidRDefault="00854049" w:rsidP="00854049">
      <w:pPr>
        <w:pStyle w:val="Textkrper"/>
      </w:pPr>
      <w:r>
        <w:t xml:space="preserve">Daten konsolidieren, filtern, </w:t>
      </w:r>
      <w:proofErr w:type="spellStart"/>
      <w:r>
        <w:t>restrukturieren</w:t>
      </w:r>
      <w:proofErr w:type="spellEnd"/>
      <w:r>
        <w:t>,… damit Sie den Bedürfnissen der Grafik entspr</w:t>
      </w:r>
      <w:r>
        <w:t>e</w:t>
      </w:r>
      <w:r>
        <w:t>chen (je nach Grafik)</w:t>
      </w:r>
    </w:p>
    <w:p w:rsidR="00305AF1" w:rsidRPr="00305AF1" w:rsidRDefault="00305AF1" w:rsidP="00305AF1">
      <w:pPr>
        <w:pStyle w:val="Code"/>
        <w:rPr>
          <w:rStyle w:val="CodeinText"/>
        </w:rPr>
      </w:pPr>
      <w:proofErr w:type="spellStart"/>
      <w:r w:rsidRPr="00305AF1">
        <w:rPr>
          <w:rStyle w:val="CodeinText"/>
        </w:rPr>
        <w:t>jahr</w:t>
      </w:r>
      <w:proofErr w:type="spellEnd"/>
      <w:r w:rsidRPr="00305AF1">
        <w:rPr>
          <w:rStyle w:val="CodeinText"/>
        </w:rPr>
        <w:t>=</w:t>
      </w:r>
      <w:proofErr w:type="spellStart"/>
      <w:r w:rsidRPr="00305AF1">
        <w:rPr>
          <w:rStyle w:val="CodeinText"/>
        </w:rPr>
        <w:t>excel_sheets</w:t>
      </w:r>
      <w:proofErr w:type="spellEnd"/>
      <w:r w:rsidRPr="00305AF1">
        <w:rPr>
          <w:rStyle w:val="CodeinText"/>
        </w:rPr>
        <w:t>(</w:t>
      </w:r>
      <w:proofErr w:type="spellStart"/>
      <w:r w:rsidRPr="00305AF1">
        <w:rPr>
          <w:rStyle w:val="CodeinText"/>
        </w:rPr>
        <w:t>path</w:t>
      </w:r>
      <w:proofErr w:type="spellEnd"/>
      <w:r w:rsidRPr="00305AF1">
        <w:rPr>
          <w:rStyle w:val="CodeinText"/>
        </w:rPr>
        <w:t xml:space="preserve"> = </w:t>
      </w:r>
      <w:proofErr w:type="spellStart"/>
      <w:r w:rsidRPr="00305AF1">
        <w:rPr>
          <w:rStyle w:val="CodeinText"/>
        </w:rPr>
        <w:t>paste</w:t>
      </w:r>
      <w:proofErr w:type="spellEnd"/>
      <w:r w:rsidRPr="00305AF1">
        <w:rPr>
          <w:rStyle w:val="CodeinText"/>
        </w:rPr>
        <w:t>(</w:t>
      </w:r>
      <w:proofErr w:type="spellStart"/>
      <w:r w:rsidRPr="00305AF1">
        <w:rPr>
          <w:rStyle w:val="CodeinText"/>
        </w:rPr>
        <w:t>datenordner</w:t>
      </w:r>
      <w:proofErr w:type="spellEnd"/>
      <w:r w:rsidRPr="00305AF1">
        <w:rPr>
          <w:rStyle w:val="CodeinText"/>
        </w:rPr>
        <w:t xml:space="preserve">, </w:t>
      </w:r>
      <w:proofErr w:type="spellStart"/>
      <w:r w:rsidRPr="00305AF1">
        <w:rPr>
          <w:rStyle w:val="CodeinText"/>
        </w:rPr>
        <w:t>file</w:t>
      </w:r>
      <w:proofErr w:type="spellEnd"/>
      <w:r w:rsidRPr="00305AF1">
        <w:rPr>
          <w:rStyle w:val="CodeinText"/>
        </w:rPr>
        <w:t xml:space="preserve">, </w:t>
      </w:r>
      <w:proofErr w:type="spellStart"/>
      <w:r w:rsidRPr="00305AF1">
        <w:rPr>
          <w:rStyle w:val="CodeinText"/>
        </w:rPr>
        <w:t>sep</w:t>
      </w:r>
      <w:proofErr w:type="spellEnd"/>
      <w:r w:rsidRPr="00305AF1">
        <w:rPr>
          <w:rStyle w:val="CodeinText"/>
        </w:rPr>
        <w:t>="/"))[1]</w:t>
      </w:r>
    </w:p>
    <w:p w:rsidR="00305AF1" w:rsidRPr="00305AF1" w:rsidRDefault="00305AF1" w:rsidP="00305AF1">
      <w:pPr>
        <w:pStyle w:val="Code"/>
        <w:rPr>
          <w:rStyle w:val="CodeinText"/>
        </w:rPr>
      </w:pPr>
    </w:p>
    <w:p w:rsidR="00305AF1" w:rsidRPr="00305AF1" w:rsidRDefault="00305AF1" w:rsidP="00305AF1">
      <w:pPr>
        <w:pStyle w:val="Code"/>
        <w:rPr>
          <w:rStyle w:val="CodeinText"/>
        </w:rPr>
      </w:pPr>
      <w:r w:rsidRPr="00305AF1">
        <w:rPr>
          <w:rStyle w:val="CodeinText"/>
        </w:rPr>
        <w:t>#Daten einlesen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proofErr w:type="spellStart"/>
      <w:r w:rsidRPr="00305AF1">
        <w:rPr>
          <w:rStyle w:val="CodeinText"/>
          <w:lang w:val="en-US"/>
        </w:rPr>
        <w:t>my_data</w:t>
      </w:r>
      <w:proofErr w:type="spellEnd"/>
      <w:r w:rsidRPr="00305AF1">
        <w:rPr>
          <w:rStyle w:val="CodeinText"/>
          <w:lang w:val="en-US"/>
        </w:rPr>
        <w:t xml:space="preserve"> &lt;- </w:t>
      </w:r>
      <w:proofErr w:type="spellStart"/>
      <w:proofErr w:type="gramStart"/>
      <w:r w:rsidRPr="00305AF1">
        <w:rPr>
          <w:rStyle w:val="CodeinText"/>
          <w:lang w:val="en-US"/>
        </w:rPr>
        <w:t>as.matrix</w:t>
      </w:r>
      <w:proofErr w:type="spellEnd"/>
      <w:r w:rsidRPr="00305AF1">
        <w:rPr>
          <w:rStyle w:val="CodeinText"/>
          <w:lang w:val="en-US"/>
        </w:rPr>
        <w:t>(</w:t>
      </w:r>
      <w:proofErr w:type="spellStart"/>
      <w:proofErr w:type="gramEnd"/>
      <w:r w:rsidRPr="00305AF1">
        <w:rPr>
          <w:rStyle w:val="CodeinText"/>
          <w:lang w:val="en-US"/>
        </w:rPr>
        <w:t>read_excel</w:t>
      </w:r>
      <w:proofErr w:type="spellEnd"/>
      <w:r w:rsidRPr="00305AF1">
        <w:rPr>
          <w:rStyle w:val="CodeinText"/>
          <w:lang w:val="en-US"/>
        </w:rPr>
        <w:t>(paste(</w:t>
      </w:r>
      <w:proofErr w:type="spellStart"/>
      <w:r w:rsidRPr="00305AF1">
        <w:rPr>
          <w:rStyle w:val="CodeinText"/>
          <w:lang w:val="en-US"/>
        </w:rPr>
        <w:t>datenordner</w:t>
      </w:r>
      <w:proofErr w:type="spellEnd"/>
      <w:r w:rsidRPr="00305AF1">
        <w:rPr>
          <w:rStyle w:val="CodeinText"/>
          <w:lang w:val="en-US"/>
        </w:rPr>
        <w:t xml:space="preserve">, file, </w:t>
      </w:r>
      <w:proofErr w:type="spellStart"/>
      <w:r w:rsidRPr="00305AF1">
        <w:rPr>
          <w:rStyle w:val="CodeinText"/>
          <w:lang w:val="en-US"/>
        </w:rPr>
        <w:t>sep</w:t>
      </w:r>
      <w:proofErr w:type="spellEnd"/>
      <w:r w:rsidRPr="00305AF1">
        <w:rPr>
          <w:rStyle w:val="CodeinText"/>
          <w:lang w:val="en-US"/>
        </w:rPr>
        <w:t>="/"), sheet=1))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>#</w:t>
      </w:r>
      <w:proofErr w:type="spellStart"/>
      <w:r w:rsidRPr="00305AF1">
        <w:rPr>
          <w:rStyle w:val="CodeinText"/>
          <w:lang w:val="en-US"/>
        </w:rPr>
        <w:t>Unnötige</w:t>
      </w:r>
      <w:proofErr w:type="spellEnd"/>
      <w:r w:rsidRPr="00305AF1">
        <w:rPr>
          <w:rStyle w:val="CodeinText"/>
          <w:lang w:val="en-US"/>
        </w:rPr>
        <w:t xml:space="preserve"> </w:t>
      </w:r>
      <w:proofErr w:type="spellStart"/>
      <w:r w:rsidRPr="00305AF1">
        <w:rPr>
          <w:rStyle w:val="CodeinText"/>
          <w:lang w:val="en-US"/>
        </w:rPr>
        <w:t>Zeilen</w:t>
      </w:r>
      <w:proofErr w:type="spellEnd"/>
      <w:r w:rsidRPr="00305AF1">
        <w:rPr>
          <w:rStyle w:val="CodeinText"/>
          <w:lang w:val="en-US"/>
        </w:rPr>
        <w:t xml:space="preserve"> </w:t>
      </w:r>
      <w:proofErr w:type="spellStart"/>
      <w:r w:rsidRPr="00305AF1">
        <w:rPr>
          <w:rStyle w:val="CodeinText"/>
          <w:lang w:val="en-US"/>
        </w:rPr>
        <w:t>löschen</w:t>
      </w:r>
      <w:proofErr w:type="spellEnd"/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 xml:space="preserve">my_data2 = </w:t>
      </w:r>
      <w:proofErr w:type="spellStart"/>
      <w:r w:rsidRPr="00305AF1">
        <w:rPr>
          <w:rStyle w:val="CodeinText"/>
          <w:lang w:val="en-US"/>
        </w:rPr>
        <w:t>my_data</w:t>
      </w:r>
      <w:proofErr w:type="spellEnd"/>
      <w:r w:rsidRPr="00305AF1">
        <w:rPr>
          <w:rStyle w:val="CodeinText"/>
          <w:lang w:val="en-US"/>
        </w:rPr>
        <w:t>[!is.na(</w:t>
      </w:r>
      <w:proofErr w:type="spellStart"/>
      <w:r w:rsidRPr="00305AF1">
        <w:rPr>
          <w:rStyle w:val="CodeinText"/>
          <w:lang w:val="en-US"/>
        </w:rPr>
        <w:t>my_data</w:t>
      </w:r>
      <w:proofErr w:type="spellEnd"/>
      <w:r w:rsidRPr="00305AF1">
        <w:rPr>
          <w:rStyle w:val="CodeinText"/>
          <w:lang w:val="en-US"/>
        </w:rPr>
        <w:t>[,3]) &amp; (</w:t>
      </w:r>
      <w:proofErr w:type="spellStart"/>
      <w:r w:rsidRPr="00305AF1">
        <w:rPr>
          <w:rStyle w:val="CodeinText"/>
          <w:lang w:val="en-US"/>
        </w:rPr>
        <w:t>substr</w:t>
      </w:r>
      <w:proofErr w:type="spellEnd"/>
      <w:r w:rsidRPr="00305AF1">
        <w:rPr>
          <w:rStyle w:val="CodeinText"/>
          <w:lang w:val="en-US"/>
        </w:rPr>
        <w:t>(</w:t>
      </w:r>
      <w:proofErr w:type="spellStart"/>
      <w:r w:rsidRPr="00305AF1">
        <w:rPr>
          <w:rStyle w:val="CodeinText"/>
          <w:lang w:val="en-US"/>
        </w:rPr>
        <w:t>my_data</w:t>
      </w:r>
      <w:proofErr w:type="spellEnd"/>
      <w:r w:rsidRPr="00305AF1">
        <w:rPr>
          <w:rStyle w:val="CodeinText"/>
          <w:lang w:val="en-US"/>
        </w:rPr>
        <w:t xml:space="preserve">[,1],1,2)=="17" | </w:t>
      </w:r>
      <w:proofErr w:type="spellStart"/>
      <w:r w:rsidRPr="00305AF1">
        <w:rPr>
          <w:rStyle w:val="CodeinText"/>
          <w:lang w:val="en-US"/>
        </w:rPr>
        <w:t>my_data</w:t>
      </w:r>
      <w:proofErr w:type="spellEnd"/>
      <w:r w:rsidRPr="00305AF1">
        <w:rPr>
          <w:rStyle w:val="CodeinText"/>
          <w:lang w:val="en-US"/>
        </w:rPr>
        <w:t>[,3]=="1 Person"), ]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>my_data3 = my_</w:t>
      </w:r>
      <w:proofErr w:type="gramStart"/>
      <w:r w:rsidRPr="00305AF1">
        <w:rPr>
          <w:rStyle w:val="CodeinText"/>
          <w:lang w:val="en-US"/>
        </w:rPr>
        <w:t>data2[</w:t>
      </w:r>
      <w:proofErr w:type="gramEnd"/>
      <w:r w:rsidRPr="00305AF1">
        <w:rPr>
          <w:rStyle w:val="CodeinText"/>
          <w:lang w:val="en-US"/>
        </w:rPr>
        <w:t>!is.na(my_data2[,3]) , ]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>#</w:t>
      </w:r>
      <w:proofErr w:type="spellStart"/>
      <w:r w:rsidRPr="00305AF1">
        <w:rPr>
          <w:rStyle w:val="CodeinText"/>
          <w:lang w:val="en-US"/>
        </w:rPr>
        <w:t>Unnötige</w:t>
      </w:r>
      <w:proofErr w:type="spellEnd"/>
      <w:r w:rsidRPr="00305AF1">
        <w:rPr>
          <w:rStyle w:val="CodeinText"/>
          <w:lang w:val="en-US"/>
        </w:rPr>
        <w:t xml:space="preserve"> </w:t>
      </w:r>
      <w:proofErr w:type="spellStart"/>
      <w:r w:rsidRPr="00305AF1">
        <w:rPr>
          <w:rStyle w:val="CodeinText"/>
          <w:lang w:val="en-US"/>
        </w:rPr>
        <w:t>Spalten</w:t>
      </w:r>
      <w:proofErr w:type="spellEnd"/>
      <w:r w:rsidRPr="00305AF1">
        <w:rPr>
          <w:rStyle w:val="CodeinText"/>
          <w:lang w:val="en-US"/>
        </w:rPr>
        <w:t xml:space="preserve"> </w:t>
      </w:r>
      <w:proofErr w:type="spellStart"/>
      <w:r w:rsidRPr="00305AF1">
        <w:rPr>
          <w:rStyle w:val="CodeinText"/>
          <w:lang w:val="en-US"/>
        </w:rPr>
        <w:t>löschen</w:t>
      </w:r>
      <w:proofErr w:type="spellEnd"/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 xml:space="preserve">my_data4 = </w:t>
      </w:r>
      <w:proofErr w:type="spellStart"/>
      <w:proofErr w:type="gramStart"/>
      <w:r w:rsidRPr="00305AF1">
        <w:rPr>
          <w:rStyle w:val="CodeinText"/>
          <w:lang w:val="en-US"/>
        </w:rPr>
        <w:t>cbind</w:t>
      </w:r>
      <w:proofErr w:type="spellEnd"/>
      <w:r w:rsidRPr="00305AF1">
        <w:rPr>
          <w:rStyle w:val="CodeinText"/>
          <w:lang w:val="en-US"/>
        </w:rPr>
        <w:t>(</w:t>
      </w:r>
      <w:proofErr w:type="gramEnd"/>
      <w:r w:rsidRPr="00305AF1">
        <w:rPr>
          <w:rStyle w:val="CodeinText"/>
          <w:lang w:val="en-US"/>
        </w:rPr>
        <w:t>my_data3[,1], my_data3[,!is.na(my_data3[1,])])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</w:p>
    <w:p w:rsidR="00305AF1" w:rsidRPr="00305AF1" w:rsidRDefault="00305AF1" w:rsidP="00305AF1">
      <w:pPr>
        <w:pStyle w:val="Code"/>
        <w:rPr>
          <w:rStyle w:val="CodeinText"/>
        </w:rPr>
      </w:pPr>
      <w:r w:rsidRPr="00305AF1">
        <w:rPr>
          <w:rStyle w:val="CodeinText"/>
        </w:rPr>
        <w:t xml:space="preserve">#Transponieren und in </w:t>
      </w:r>
      <w:proofErr w:type="spellStart"/>
      <w:r w:rsidRPr="00305AF1">
        <w:rPr>
          <w:rStyle w:val="CodeinText"/>
        </w:rPr>
        <w:t>Data.Frame</w:t>
      </w:r>
      <w:proofErr w:type="spellEnd"/>
      <w:r w:rsidRPr="00305AF1">
        <w:rPr>
          <w:rStyle w:val="CodeinText"/>
        </w:rPr>
        <w:t xml:space="preserve"> umwandeln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lastRenderedPageBreak/>
        <w:t xml:space="preserve">my_data5 = </w:t>
      </w:r>
      <w:proofErr w:type="spellStart"/>
      <w:proofErr w:type="gramStart"/>
      <w:r w:rsidRPr="00305AF1">
        <w:rPr>
          <w:rStyle w:val="CodeinText"/>
          <w:lang w:val="en-US"/>
        </w:rPr>
        <w:t>as.data.frame</w:t>
      </w:r>
      <w:proofErr w:type="spellEnd"/>
      <w:r w:rsidRPr="00305AF1">
        <w:rPr>
          <w:rStyle w:val="CodeinText"/>
          <w:lang w:val="en-US"/>
        </w:rPr>
        <w:t>(</w:t>
      </w:r>
      <w:proofErr w:type="gramEnd"/>
      <w:r w:rsidRPr="00305AF1">
        <w:rPr>
          <w:rStyle w:val="CodeinText"/>
          <w:lang w:val="en-US"/>
        </w:rPr>
        <w:t>t(my_data4))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proofErr w:type="spellStart"/>
      <w:proofErr w:type="gramStart"/>
      <w:r w:rsidRPr="00305AF1">
        <w:rPr>
          <w:rStyle w:val="CodeinText"/>
          <w:lang w:val="en-US"/>
        </w:rPr>
        <w:t>colnames</w:t>
      </w:r>
      <w:proofErr w:type="spellEnd"/>
      <w:r w:rsidRPr="00305AF1">
        <w:rPr>
          <w:rStyle w:val="CodeinText"/>
          <w:lang w:val="en-US"/>
        </w:rPr>
        <w:t>(</w:t>
      </w:r>
      <w:proofErr w:type="gramEnd"/>
      <w:r w:rsidRPr="00305AF1">
        <w:rPr>
          <w:rStyle w:val="CodeinText"/>
          <w:lang w:val="en-US"/>
        </w:rPr>
        <w:t xml:space="preserve">my_data5) = </w:t>
      </w:r>
      <w:proofErr w:type="spellStart"/>
      <w:r w:rsidRPr="00305AF1">
        <w:rPr>
          <w:rStyle w:val="CodeinText"/>
          <w:lang w:val="en-US"/>
        </w:rPr>
        <w:t>as.character</w:t>
      </w:r>
      <w:proofErr w:type="spellEnd"/>
      <w:r w:rsidRPr="00305AF1">
        <w:rPr>
          <w:rStyle w:val="CodeinText"/>
          <w:lang w:val="en-US"/>
        </w:rPr>
        <w:t>(</w:t>
      </w:r>
      <w:proofErr w:type="spellStart"/>
      <w:r w:rsidRPr="00305AF1">
        <w:rPr>
          <w:rStyle w:val="CodeinText"/>
          <w:lang w:val="en-US"/>
        </w:rPr>
        <w:t>unlist</w:t>
      </w:r>
      <w:proofErr w:type="spellEnd"/>
      <w:r w:rsidRPr="00305AF1">
        <w:rPr>
          <w:rStyle w:val="CodeinText"/>
          <w:lang w:val="en-US"/>
        </w:rPr>
        <w:t>(my_data5[1, ]))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>my_data5 = my_</w:t>
      </w:r>
      <w:proofErr w:type="gramStart"/>
      <w:r w:rsidRPr="00305AF1">
        <w:rPr>
          <w:rStyle w:val="CodeinText"/>
          <w:lang w:val="en-US"/>
        </w:rPr>
        <w:t>data5[</w:t>
      </w:r>
      <w:proofErr w:type="gramEnd"/>
      <w:r w:rsidRPr="00305AF1">
        <w:rPr>
          <w:rStyle w:val="CodeinText"/>
          <w:lang w:val="en-US"/>
        </w:rPr>
        <w:t>-1, ]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>my_</w:t>
      </w:r>
      <w:proofErr w:type="gramStart"/>
      <w:r w:rsidRPr="00305AF1">
        <w:rPr>
          <w:rStyle w:val="CodeinText"/>
          <w:lang w:val="en-US"/>
        </w:rPr>
        <w:t>data5[</w:t>
      </w:r>
      <w:proofErr w:type="gramEnd"/>
      <w:r w:rsidRPr="00305AF1">
        <w:rPr>
          <w:rStyle w:val="CodeinText"/>
          <w:lang w:val="en-US"/>
        </w:rPr>
        <w:t xml:space="preserve">, 2:12] = </w:t>
      </w:r>
      <w:proofErr w:type="spellStart"/>
      <w:r w:rsidRPr="00305AF1">
        <w:rPr>
          <w:rStyle w:val="CodeinText"/>
          <w:lang w:val="en-US"/>
        </w:rPr>
        <w:t>sapply</w:t>
      </w:r>
      <w:proofErr w:type="spellEnd"/>
      <w:r w:rsidRPr="00305AF1">
        <w:rPr>
          <w:rStyle w:val="CodeinText"/>
          <w:lang w:val="en-US"/>
        </w:rPr>
        <w:t xml:space="preserve">(my_data5[, 2:12], </w:t>
      </w:r>
      <w:proofErr w:type="spellStart"/>
      <w:r w:rsidRPr="00305AF1">
        <w:rPr>
          <w:rStyle w:val="CodeinText"/>
          <w:lang w:val="en-US"/>
        </w:rPr>
        <w:t>unlist</w:t>
      </w:r>
      <w:proofErr w:type="spellEnd"/>
      <w:r w:rsidRPr="00305AF1">
        <w:rPr>
          <w:rStyle w:val="CodeinText"/>
          <w:lang w:val="en-US"/>
        </w:rPr>
        <w:t>)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>my_</w:t>
      </w:r>
      <w:proofErr w:type="gramStart"/>
      <w:r w:rsidRPr="00305AF1">
        <w:rPr>
          <w:rStyle w:val="CodeinText"/>
          <w:lang w:val="en-US"/>
        </w:rPr>
        <w:t>data5[</w:t>
      </w:r>
      <w:proofErr w:type="gramEnd"/>
      <w:r w:rsidRPr="00305AF1">
        <w:rPr>
          <w:rStyle w:val="CodeinText"/>
          <w:lang w:val="en-US"/>
        </w:rPr>
        <w:t xml:space="preserve">, 2:12] = </w:t>
      </w:r>
      <w:proofErr w:type="spellStart"/>
      <w:r w:rsidRPr="00305AF1">
        <w:rPr>
          <w:rStyle w:val="CodeinText"/>
          <w:lang w:val="en-US"/>
        </w:rPr>
        <w:t>sapply</w:t>
      </w:r>
      <w:proofErr w:type="spellEnd"/>
      <w:r w:rsidRPr="00305AF1">
        <w:rPr>
          <w:rStyle w:val="CodeinText"/>
          <w:lang w:val="en-US"/>
        </w:rPr>
        <w:t xml:space="preserve">(my_data5[, 2:12], </w:t>
      </w:r>
      <w:proofErr w:type="spellStart"/>
      <w:r w:rsidRPr="00305AF1">
        <w:rPr>
          <w:rStyle w:val="CodeinText"/>
          <w:lang w:val="en-US"/>
        </w:rPr>
        <w:t>as.numeric</w:t>
      </w:r>
      <w:proofErr w:type="spellEnd"/>
      <w:r w:rsidRPr="00305AF1">
        <w:rPr>
          <w:rStyle w:val="CodeinText"/>
          <w:lang w:val="en-US"/>
        </w:rPr>
        <w:t>)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>#</w:t>
      </w:r>
      <w:proofErr w:type="spellStart"/>
      <w:r w:rsidRPr="00305AF1">
        <w:rPr>
          <w:rStyle w:val="CodeinText"/>
          <w:lang w:val="en-US"/>
        </w:rPr>
        <w:t>Gemeinden</w:t>
      </w:r>
      <w:proofErr w:type="spellEnd"/>
      <w:r w:rsidRPr="00305AF1">
        <w:rPr>
          <w:rStyle w:val="CodeinText"/>
          <w:lang w:val="en-US"/>
        </w:rPr>
        <w:t xml:space="preserve"> </w:t>
      </w:r>
      <w:proofErr w:type="spellStart"/>
      <w:r w:rsidRPr="00305AF1">
        <w:rPr>
          <w:rStyle w:val="CodeinText"/>
          <w:lang w:val="en-US"/>
        </w:rPr>
        <w:t>summieren</w:t>
      </w:r>
      <w:proofErr w:type="spellEnd"/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 xml:space="preserve">my_data5 = </w:t>
      </w:r>
      <w:proofErr w:type="spellStart"/>
      <w:proofErr w:type="gramStart"/>
      <w:r w:rsidRPr="00305AF1">
        <w:rPr>
          <w:rStyle w:val="CodeinText"/>
          <w:lang w:val="en-US"/>
        </w:rPr>
        <w:t>cbind</w:t>
      </w:r>
      <w:proofErr w:type="spellEnd"/>
      <w:r w:rsidRPr="00305AF1">
        <w:rPr>
          <w:rStyle w:val="CodeinText"/>
          <w:lang w:val="en-US"/>
        </w:rPr>
        <w:t>(</w:t>
      </w:r>
      <w:proofErr w:type="gramEnd"/>
      <w:r w:rsidRPr="00305AF1">
        <w:rPr>
          <w:rStyle w:val="CodeinText"/>
          <w:lang w:val="en-US"/>
        </w:rPr>
        <w:t xml:space="preserve">my_data5, </w:t>
      </w:r>
      <w:proofErr w:type="spellStart"/>
      <w:r w:rsidRPr="00305AF1">
        <w:rPr>
          <w:rStyle w:val="CodeinText"/>
          <w:lang w:val="en-US"/>
        </w:rPr>
        <w:t>Anzahl</w:t>
      </w:r>
      <w:proofErr w:type="spellEnd"/>
      <w:r w:rsidRPr="00305AF1">
        <w:rPr>
          <w:rStyle w:val="CodeinText"/>
          <w:lang w:val="en-US"/>
        </w:rPr>
        <w:t>=</w:t>
      </w:r>
      <w:proofErr w:type="spellStart"/>
      <w:r w:rsidRPr="00305AF1">
        <w:rPr>
          <w:rStyle w:val="CodeinText"/>
          <w:lang w:val="en-US"/>
        </w:rPr>
        <w:t>rowSums</w:t>
      </w:r>
      <w:proofErr w:type="spellEnd"/>
      <w:r w:rsidRPr="00305AF1">
        <w:rPr>
          <w:rStyle w:val="CodeinText"/>
          <w:lang w:val="en-US"/>
        </w:rPr>
        <w:t>(my_data5[,2:12]))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>my_data5 = my_</w:t>
      </w:r>
      <w:proofErr w:type="gramStart"/>
      <w:r w:rsidRPr="00305AF1">
        <w:rPr>
          <w:rStyle w:val="CodeinText"/>
          <w:lang w:val="en-US"/>
        </w:rPr>
        <w:t>data5[</w:t>
      </w:r>
      <w:proofErr w:type="gramEnd"/>
      <w:r w:rsidRPr="00305AF1">
        <w:rPr>
          <w:rStyle w:val="CodeinText"/>
          <w:lang w:val="en-US"/>
        </w:rPr>
        <w:t>,c(1,13)]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</w:p>
    <w:p w:rsidR="00305AF1" w:rsidRPr="00305AF1" w:rsidRDefault="00305AF1" w:rsidP="00305AF1">
      <w:pPr>
        <w:pStyle w:val="Code"/>
        <w:rPr>
          <w:rStyle w:val="CodeinText"/>
        </w:rPr>
      </w:pPr>
      <w:r w:rsidRPr="00305AF1">
        <w:rPr>
          <w:rStyle w:val="CodeinText"/>
        </w:rPr>
        <w:t>#Spalten richtig benennen</w:t>
      </w:r>
    </w:p>
    <w:p w:rsidR="00305AF1" w:rsidRPr="00305AF1" w:rsidRDefault="00305AF1" w:rsidP="00305AF1">
      <w:pPr>
        <w:pStyle w:val="Code"/>
        <w:rPr>
          <w:rStyle w:val="CodeinText"/>
        </w:rPr>
      </w:pPr>
      <w:proofErr w:type="spellStart"/>
      <w:r w:rsidRPr="00305AF1">
        <w:rPr>
          <w:rStyle w:val="CodeinText"/>
        </w:rPr>
        <w:t>names</w:t>
      </w:r>
      <w:proofErr w:type="spellEnd"/>
      <w:r w:rsidRPr="00305AF1">
        <w:rPr>
          <w:rStyle w:val="CodeinText"/>
        </w:rPr>
        <w:t>(my_data5)[1] &lt;- "Haushaltstyp"</w:t>
      </w:r>
    </w:p>
    <w:p w:rsidR="00305AF1" w:rsidRPr="00305AF1" w:rsidRDefault="00305AF1" w:rsidP="00305AF1">
      <w:pPr>
        <w:pStyle w:val="Code"/>
        <w:rPr>
          <w:rStyle w:val="CodeinText"/>
        </w:rPr>
      </w:pPr>
    </w:p>
    <w:p w:rsidR="00305AF1" w:rsidRPr="00305AF1" w:rsidRDefault="00305AF1" w:rsidP="00305AF1">
      <w:pPr>
        <w:pStyle w:val="Code"/>
        <w:rPr>
          <w:rStyle w:val="CodeinText"/>
        </w:rPr>
      </w:pPr>
      <w:r w:rsidRPr="00305AF1">
        <w:rPr>
          <w:rStyle w:val="CodeinText"/>
        </w:rPr>
        <w:t>#Konsolidieren</w:t>
      </w:r>
    </w:p>
    <w:p w:rsidR="00305AF1" w:rsidRPr="00305AF1" w:rsidRDefault="00305AF1" w:rsidP="00305AF1">
      <w:pPr>
        <w:pStyle w:val="Code"/>
        <w:rPr>
          <w:rStyle w:val="CodeinText"/>
        </w:rPr>
      </w:pPr>
      <w:proofErr w:type="spellStart"/>
      <w:r w:rsidRPr="00305AF1">
        <w:rPr>
          <w:rStyle w:val="CodeinText"/>
        </w:rPr>
        <w:t>if</w:t>
      </w:r>
      <w:proofErr w:type="spellEnd"/>
      <w:r w:rsidRPr="00305AF1">
        <w:rPr>
          <w:rStyle w:val="CodeinText"/>
        </w:rPr>
        <w:t xml:space="preserve"> (</w:t>
      </w:r>
      <w:proofErr w:type="spellStart"/>
      <w:r w:rsidRPr="00305AF1">
        <w:rPr>
          <w:rStyle w:val="CodeinText"/>
        </w:rPr>
        <w:t>exists</w:t>
      </w:r>
      <w:proofErr w:type="spellEnd"/>
      <w:r w:rsidRPr="00305AF1">
        <w:rPr>
          <w:rStyle w:val="CodeinText"/>
        </w:rPr>
        <w:t>("konsolidieren")) {</w:t>
      </w:r>
    </w:p>
    <w:p w:rsidR="00305AF1" w:rsidRPr="00305AF1" w:rsidRDefault="00305AF1" w:rsidP="00305AF1">
      <w:pPr>
        <w:pStyle w:val="Code"/>
        <w:rPr>
          <w:rStyle w:val="CodeinText"/>
        </w:rPr>
      </w:pPr>
      <w:r w:rsidRPr="00305AF1">
        <w:rPr>
          <w:rStyle w:val="CodeinText"/>
        </w:rPr>
        <w:t xml:space="preserve">  </w:t>
      </w:r>
      <w:proofErr w:type="spellStart"/>
      <w:r w:rsidRPr="00305AF1">
        <w:rPr>
          <w:rStyle w:val="CodeinText"/>
        </w:rPr>
        <w:t>other</w:t>
      </w:r>
      <w:proofErr w:type="spellEnd"/>
      <w:r w:rsidRPr="00305AF1">
        <w:rPr>
          <w:rStyle w:val="CodeinText"/>
        </w:rPr>
        <w:t>=0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</w:rPr>
        <w:t xml:space="preserve">  </w:t>
      </w:r>
      <w:proofErr w:type="gramStart"/>
      <w:r w:rsidRPr="00305AF1">
        <w:rPr>
          <w:rStyle w:val="CodeinText"/>
          <w:lang w:val="en-US"/>
        </w:rPr>
        <w:t>for</w:t>
      </w:r>
      <w:proofErr w:type="gramEnd"/>
      <w:r w:rsidRPr="00305AF1">
        <w:rPr>
          <w:rStyle w:val="CodeinText"/>
          <w:lang w:val="en-US"/>
        </w:rPr>
        <w:t xml:space="preserve"> (</w:t>
      </w:r>
      <w:proofErr w:type="spellStart"/>
      <w:r w:rsidRPr="00305AF1">
        <w:rPr>
          <w:rStyle w:val="CodeinText"/>
          <w:lang w:val="en-US"/>
        </w:rPr>
        <w:t>elem</w:t>
      </w:r>
      <w:proofErr w:type="spellEnd"/>
      <w:r w:rsidRPr="00305AF1">
        <w:rPr>
          <w:rStyle w:val="CodeinText"/>
          <w:lang w:val="en-US"/>
        </w:rPr>
        <w:t xml:space="preserve"> in </w:t>
      </w:r>
      <w:proofErr w:type="spellStart"/>
      <w:r w:rsidRPr="00305AF1">
        <w:rPr>
          <w:rStyle w:val="CodeinText"/>
          <w:lang w:val="en-US"/>
        </w:rPr>
        <w:t>konsolidieren</w:t>
      </w:r>
      <w:proofErr w:type="spellEnd"/>
      <w:r w:rsidRPr="00305AF1">
        <w:rPr>
          <w:rStyle w:val="CodeinText"/>
          <w:lang w:val="en-US"/>
        </w:rPr>
        <w:t>) {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 xml:space="preserve">    </w:t>
      </w:r>
      <w:proofErr w:type="gramStart"/>
      <w:r w:rsidRPr="00305AF1">
        <w:rPr>
          <w:rStyle w:val="CodeinText"/>
          <w:lang w:val="en-US"/>
        </w:rPr>
        <w:t>other=</w:t>
      </w:r>
      <w:proofErr w:type="gramEnd"/>
      <w:r w:rsidRPr="00305AF1">
        <w:rPr>
          <w:rStyle w:val="CodeinText"/>
          <w:lang w:val="en-US"/>
        </w:rPr>
        <w:t>other+my_data5[my_data5[,1]==elem,2]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 xml:space="preserve">  }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 xml:space="preserve">  my_data5 &lt;- </w:t>
      </w:r>
      <w:proofErr w:type="spellStart"/>
      <w:proofErr w:type="gramStart"/>
      <w:r w:rsidRPr="00305AF1">
        <w:rPr>
          <w:rStyle w:val="CodeinText"/>
          <w:lang w:val="en-US"/>
        </w:rPr>
        <w:t>rbind</w:t>
      </w:r>
      <w:proofErr w:type="spellEnd"/>
      <w:r w:rsidRPr="00305AF1">
        <w:rPr>
          <w:rStyle w:val="CodeinText"/>
          <w:lang w:val="en-US"/>
        </w:rPr>
        <w:t>(</w:t>
      </w:r>
      <w:proofErr w:type="gramEnd"/>
      <w:r w:rsidRPr="00305AF1">
        <w:rPr>
          <w:rStyle w:val="CodeinText"/>
          <w:lang w:val="en-US"/>
        </w:rPr>
        <w:t xml:space="preserve"> my_data5, </w:t>
      </w:r>
      <w:proofErr w:type="spellStart"/>
      <w:r w:rsidRPr="00305AF1">
        <w:rPr>
          <w:rStyle w:val="CodeinText"/>
          <w:lang w:val="en-US"/>
        </w:rPr>
        <w:t>d</w:t>
      </w:r>
      <w:r w:rsidRPr="00305AF1">
        <w:rPr>
          <w:rStyle w:val="CodeinText"/>
          <w:lang w:val="en-US"/>
        </w:rPr>
        <w:t>a</w:t>
      </w:r>
      <w:r w:rsidRPr="00305AF1">
        <w:rPr>
          <w:rStyle w:val="CodeinText"/>
          <w:lang w:val="en-US"/>
        </w:rPr>
        <w:t>ta.frame</w:t>
      </w:r>
      <w:proofErr w:type="spellEnd"/>
      <w:r w:rsidRPr="00305AF1">
        <w:rPr>
          <w:rStyle w:val="CodeinText"/>
          <w:lang w:val="en-US"/>
        </w:rPr>
        <w:t>("</w:t>
      </w:r>
      <w:proofErr w:type="spellStart"/>
      <w:r w:rsidRPr="00305AF1">
        <w:rPr>
          <w:rStyle w:val="CodeinText"/>
          <w:lang w:val="en-US"/>
        </w:rPr>
        <w:t>Religionen</w:t>
      </w:r>
      <w:proofErr w:type="spellEnd"/>
      <w:r w:rsidRPr="00305AF1">
        <w:rPr>
          <w:rStyle w:val="CodeinText"/>
          <w:lang w:val="en-US"/>
        </w:rPr>
        <w:t>"="</w:t>
      </w:r>
      <w:proofErr w:type="spellStart"/>
      <w:r w:rsidRPr="00305AF1">
        <w:rPr>
          <w:rStyle w:val="CodeinText"/>
          <w:lang w:val="en-US"/>
        </w:rPr>
        <w:t>Andere</w:t>
      </w:r>
      <w:proofErr w:type="spellEnd"/>
      <w:r w:rsidRPr="00305AF1">
        <w:rPr>
          <w:rStyle w:val="CodeinText"/>
          <w:lang w:val="en-US"/>
        </w:rPr>
        <w:t>/</w:t>
      </w:r>
      <w:proofErr w:type="spellStart"/>
      <w:r w:rsidRPr="00305AF1">
        <w:rPr>
          <w:rStyle w:val="CodeinText"/>
          <w:lang w:val="en-US"/>
        </w:rPr>
        <w:t>Unbekannt</w:t>
      </w:r>
      <w:proofErr w:type="spellEnd"/>
      <w:r w:rsidRPr="00305AF1">
        <w:rPr>
          <w:rStyle w:val="CodeinText"/>
          <w:lang w:val="en-US"/>
        </w:rPr>
        <w:t>", "</w:t>
      </w:r>
      <w:proofErr w:type="spellStart"/>
      <w:r w:rsidRPr="00305AF1">
        <w:rPr>
          <w:rStyle w:val="CodeinText"/>
          <w:lang w:val="en-US"/>
        </w:rPr>
        <w:t>Anzahl</w:t>
      </w:r>
      <w:proofErr w:type="spellEnd"/>
      <w:r w:rsidRPr="00305AF1">
        <w:rPr>
          <w:rStyle w:val="CodeinText"/>
          <w:lang w:val="en-US"/>
        </w:rPr>
        <w:t>"=other))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 xml:space="preserve">  </w:t>
      </w:r>
      <w:proofErr w:type="gramStart"/>
      <w:r w:rsidRPr="00305AF1">
        <w:rPr>
          <w:rStyle w:val="CodeinText"/>
          <w:lang w:val="en-US"/>
        </w:rPr>
        <w:t>for</w:t>
      </w:r>
      <w:proofErr w:type="gramEnd"/>
      <w:r w:rsidRPr="00305AF1">
        <w:rPr>
          <w:rStyle w:val="CodeinText"/>
          <w:lang w:val="en-US"/>
        </w:rPr>
        <w:t xml:space="preserve"> (</w:t>
      </w:r>
      <w:proofErr w:type="spellStart"/>
      <w:r w:rsidRPr="00305AF1">
        <w:rPr>
          <w:rStyle w:val="CodeinText"/>
          <w:lang w:val="en-US"/>
        </w:rPr>
        <w:t>elem</w:t>
      </w:r>
      <w:proofErr w:type="spellEnd"/>
      <w:r w:rsidRPr="00305AF1">
        <w:rPr>
          <w:rStyle w:val="CodeinText"/>
          <w:lang w:val="en-US"/>
        </w:rPr>
        <w:t xml:space="preserve"> in </w:t>
      </w:r>
      <w:proofErr w:type="spellStart"/>
      <w:r w:rsidRPr="00305AF1">
        <w:rPr>
          <w:rStyle w:val="CodeinText"/>
          <w:lang w:val="en-US"/>
        </w:rPr>
        <w:t>konsolidieren</w:t>
      </w:r>
      <w:proofErr w:type="spellEnd"/>
      <w:r w:rsidRPr="00305AF1">
        <w:rPr>
          <w:rStyle w:val="CodeinText"/>
          <w:lang w:val="en-US"/>
        </w:rPr>
        <w:t>) {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 xml:space="preserve">    my_data5 &lt;- my_</w:t>
      </w:r>
      <w:proofErr w:type="gramStart"/>
      <w:r w:rsidRPr="00305AF1">
        <w:rPr>
          <w:rStyle w:val="CodeinText"/>
          <w:lang w:val="en-US"/>
        </w:rPr>
        <w:t>data5[</w:t>
      </w:r>
      <w:proofErr w:type="gramEnd"/>
      <w:r w:rsidRPr="00305AF1">
        <w:rPr>
          <w:rStyle w:val="CodeinText"/>
          <w:lang w:val="en-US"/>
        </w:rPr>
        <w:t>!my_data5$Religionen==</w:t>
      </w:r>
      <w:proofErr w:type="spellStart"/>
      <w:r w:rsidRPr="00305AF1">
        <w:rPr>
          <w:rStyle w:val="CodeinText"/>
          <w:lang w:val="en-US"/>
        </w:rPr>
        <w:t>elem</w:t>
      </w:r>
      <w:proofErr w:type="spellEnd"/>
      <w:r w:rsidRPr="00305AF1">
        <w:rPr>
          <w:rStyle w:val="CodeinText"/>
          <w:lang w:val="en-US"/>
        </w:rPr>
        <w:t>, ]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 xml:space="preserve">  }</w:t>
      </w:r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r w:rsidRPr="00305AF1">
        <w:rPr>
          <w:rStyle w:val="CodeinText"/>
          <w:lang w:val="en-US"/>
        </w:rPr>
        <w:t>}</w:t>
      </w:r>
    </w:p>
    <w:p w:rsidR="00305AF1" w:rsidRPr="00854049" w:rsidRDefault="00305AF1" w:rsidP="00854049">
      <w:pPr>
        <w:pStyle w:val="Textkrper"/>
      </w:pPr>
      <w:proofErr w:type="spellStart"/>
      <w:r w:rsidRPr="00854049">
        <w:t>Metadaten</w:t>
      </w:r>
      <w:proofErr w:type="spellEnd"/>
      <w:r w:rsidRPr="00854049">
        <w:t xml:space="preserve"> </w:t>
      </w:r>
      <w:proofErr w:type="spellStart"/>
      <w:r w:rsidRPr="00854049">
        <w:t>anbauen</w:t>
      </w:r>
      <w:proofErr w:type="spellEnd"/>
    </w:p>
    <w:p w:rsidR="00305AF1" w:rsidRPr="007053D0" w:rsidRDefault="00305AF1" w:rsidP="00305AF1">
      <w:pPr>
        <w:pStyle w:val="Code"/>
        <w:rPr>
          <w:rStyle w:val="CodeinText"/>
        </w:rPr>
      </w:pPr>
      <w:proofErr w:type="spellStart"/>
      <w:r w:rsidRPr="007053D0">
        <w:rPr>
          <w:rStyle w:val="CodeinText"/>
        </w:rPr>
        <w:t>datatypes</w:t>
      </w:r>
      <w:proofErr w:type="spellEnd"/>
      <w:r w:rsidRPr="007053D0">
        <w:rPr>
          <w:rStyle w:val="CodeinText"/>
        </w:rPr>
        <w:t>="</w:t>
      </w:r>
      <w:proofErr w:type="spellStart"/>
      <w:r w:rsidRPr="007053D0">
        <w:rPr>
          <w:rStyle w:val="CodeinText"/>
        </w:rPr>
        <w:t>string,integer</w:t>
      </w:r>
      <w:proofErr w:type="spellEnd"/>
      <w:r w:rsidRPr="007053D0">
        <w:rPr>
          <w:rStyle w:val="CodeinText"/>
        </w:rPr>
        <w:t>"</w:t>
      </w:r>
    </w:p>
    <w:p w:rsidR="00305AF1" w:rsidRPr="00305AF1" w:rsidRDefault="00305AF1" w:rsidP="00305AF1">
      <w:pPr>
        <w:pStyle w:val="Code"/>
        <w:rPr>
          <w:rStyle w:val="CodeinText"/>
        </w:rPr>
      </w:pPr>
      <w:r w:rsidRPr="00305AF1">
        <w:rPr>
          <w:rStyle w:val="CodeinText"/>
        </w:rPr>
        <w:t>title="Privathaushalte nach Grösse"</w:t>
      </w:r>
    </w:p>
    <w:p w:rsidR="00305AF1" w:rsidRPr="00305AF1" w:rsidRDefault="00305AF1" w:rsidP="00305AF1">
      <w:pPr>
        <w:pStyle w:val="Code"/>
        <w:rPr>
          <w:rStyle w:val="CodeinText"/>
        </w:rPr>
      </w:pPr>
      <w:proofErr w:type="spellStart"/>
      <w:r w:rsidRPr="00305AF1">
        <w:rPr>
          <w:rStyle w:val="CodeinText"/>
        </w:rPr>
        <w:t>subtitle</w:t>
      </w:r>
      <w:proofErr w:type="spellEnd"/>
      <w:r w:rsidRPr="00305AF1">
        <w:rPr>
          <w:rStyle w:val="CodeinText"/>
        </w:rPr>
        <w:t>=</w:t>
      </w:r>
      <w:proofErr w:type="spellStart"/>
      <w:r w:rsidRPr="00305AF1">
        <w:rPr>
          <w:rStyle w:val="CodeinText"/>
        </w:rPr>
        <w:t>paste</w:t>
      </w:r>
      <w:proofErr w:type="spellEnd"/>
      <w:r w:rsidRPr="00305AF1">
        <w:rPr>
          <w:rStyle w:val="CodeinText"/>
        </w:rPr>
        <w:t xml:space="preserve">("Kanton Zug, ", </w:t>
      </w:r>
      <w:proofErr w:type="spellStart"/>
      <w:r w:rsidRPr="00305AF1">
        <w:rPr>
          <w:rStyle w:val="CodeinText"/>
        </w:rPr>
        <w:t>jahr</w:t>
      </w:r>
      <w:proofErr w:type="spellEnd"/>
      <w:r w:rsidRPr="00305AF1">
        <w:rPr>
          <w:rStyle w:val="CodeinText"/>
        </w:rPr>
        <w:t xml:space="preserve">, </w:t>
      </w:r>
      <w:proofErr w:type="spellStart"/>
      <w:r w:rsidRPr="00305AF1">
        <w:rPr>
          <w:rStyle w:val="CodeinText"/>
        </w:rPr>
        <w:t>sep</w:t>
      </w:r>
      <w:proofErr w:type="spellEnd"/>
      <w:r w:rsidRPr="00305AF1">
        <w:rPr>
          <w:rStyle w:val="CodeinText"/>
        </w:rPr>
        <w:t>="")</w:t>
      </w:r>
    </w:p>
    <w:p w:rsidR="00305AF1" w:rsidRPr="00305AF1" w:rsidRDefault="00305AF1" w:rsidP="00305AF1">
      <w:pPr>
        <w:pStyle w:val="Code"/>
        <w:rPr>
          <w:rStyle w:val="CodeinText"/>
        </w:rPr>
      </w:pPr>
      <w:proofErr w:type="spellStart"/>
      <w:r w:rsidRPr="00305AF1">
        <w:rPr>
          <w:rStyle w:val="CodeinText"/>
        </w:rPr>
        <w:t>description</w:t>
      </w:r>
      <w:proofErr w:type="spellEnd"/>
      <w:r w:rsidRPr="00305AF1">
        <w:rPr>
          <w:rStyle w:val="CodeinText"/>
        </w:rPr>
        <w:t>=""</w:t>
      </w:r>
    </w:p>
    <w:p w:rsidR="007053D0" w:rsidRDefault="00305AF1" w:rsidP="007053D0">
      <w:pPr>
        <w:pStyle w:val="Code"/>
        <w:rPr>
          <w:rStyle w:val="CodeinText"/>
        </w:rPr>
      </w:pPr>
      <w:proofErr w:type="spellStart"/>
      <w:r w:rsidRPr="00305AF1">
        <w:rPr>
          <w:rStyle w:val="CodeinText"/>
        </w:rPr>
        <w:t>source</w:t>
      </w:r>
      <w:proofErr w:type="spellEnd"/>
      <w:r w:rsidRPr="00305AF1">
        <w:rPr>
          <w:rStyle w:val="CodeinText"/>
        </w:rPr>
        <w:t>="Bundesamt für Statistik, STATPOP"</w:t>
      </w:r>
    </w:p>
    <w:p w:rsidR="00D60D2D" w:rsidRDefault="00D60D2D" w:rsidP="007053D0">
      <w:pPr>
        <w:pStyle w:val="Code"/>
        <w:rPr>
          <w:rStyle w:val="CodeinText"/>
          <w:lang w:val="en-US"/>
        </w:rPr>
      </w:pPr>
    </w:p>
    <w:p w:rsidR="007053D0" w:rsidRPr="007053D0" w:rsidRDefault="007053D0" w:rsidP="007053D0">
      <w:pPr>
        <w:pStyle w:val="Code"/>
        <w:rPr>
          <w:rStyle w:val="CodeinText"/>
          <w:lang w:val="en-US"/>
        </w:rPr>
      </w:pPr>
      <w:r w:rsidRPr="007053D0">
        <w:rPr>
          <w:rStyle w:val="CodeinText"/>
          <w:lang w:val="en-US"/>
        </w:rPr>
        <w:t>my_data5=</w:t>
      </w:r>
      <w:proofErr w:type="spellStart"/>
      <w:proofErr w:type="gramStart"/>
      <w:r w:rsidRPr="007053D0">
        <w:rPr>
          <w:rStyle w:val="CodeinText"/>
          <w:lang w:val="en-US"/>
        </w:rPr>
        <w:t>addMetaData</w:t>
      </w:r>
      <w:proofErr w:type="spellEnd"/>
      <w:r w:rsidRPr="007053D0">
        <w:rPr>
          <w:rStyle w:val="CodeinText"/>
          <w:lang w:val="en-US"/>
        </w:rPr>
        <w:t>(</w:t>
      </w:r>
      <w:proofErr w:type="gramEnd"/>
      <w:r w:rsidRPr="007053D0">
        <w:rPr>
          <w:rStyle w:val="CodeinText"/>
          <w:lang w:val="en-US"/>
        </w:rPr>
        <w:t>my_data5)</w:t>
      </w:r>
    </w:p>
    <w:p w:rsidR="00305AF1" w:rsidRPr="007053D0" w:rsidRDefault="007053D0" w:rsidP="007053D0">
      <w:pPr>
        <w:pStyle w:val="Textkrper"/>
        <w:rPr>
          <w:lang w:val="en-US"/>
        </w:rPr>
      </w:pPr>
      <w:proofErr w:type="spellStart"/>
      <w:r w:rsidRPr="007053D0">
        <w:rPr>
          <w:lang w:val="en-US"/>
        </w:rPr>
        <w:t>Daten</w:t>
      </w:r>
      <w:proofErr w:type="spellEnd"/>
      <w:r w:rsidRPr="007053D0">
        <w:rPr>
          <w:lang w:val="en-US"/>
        </w:rPr>
        <w:t xml:space="preserve"> </w:t>
      </w:r>
      <w:proofErr w:type="spellStart"/>
      <w:r w:rsidRPr="007053D0">
        <w:rPr>
          <w:lang w:val="en-US"/>
        </w:rPr>
        <w:t>speichern</w:t>
      </w:r>
      <w:proofErr w:type="spellEnd"/>
    </w:p>
    <w:p w:rsidR="00305AF1" w:rsidRPr="00305AF1" w:rsidRDefault="00305AF1" w:rsidP="00305AF1">
      <w:pPr>
        <w:pStyle w:val="Code"/>
        <w:rPr>
          <w:rStyle w:val="CodeinText"/>
          <w:lang w:val="en-US"/>
        </w:rPr>
      </w:pPr>
      <w:proofErr w:type="gramStart"/>
      <w:r w:rsidRPr="00305AF1">
        <w:rPr>
          <w:rStyle w:val="CodeinText"/>
          <w:lang w:val="en-US"/>
        </w:rPr>
        <w:t>write.csv(</w:t>
      </w:r>
      <w:proofErr w:type="gramEnd"/>
      <w:r w:rsidRPr="00305AF1">
        <w:rPr>
          <w:rStyle w:val="CodeinText"/>
          <w:lang w:val="en-US"/>
        </w:rPr>
        <w:t>my_data5, file = paste(</w:t>
      </w:r>
      <w:proofErr w:type="spellStart"/>
      <w:r w:rsidRPr="00305AF1">
        <w:rPr>
          <w:rStyle w:val="CodeinText"/>
          <w:lang w:val="en-US"/>
        </w:rPr>
        <w:t>results,paste</w:t>
      </w:r>
      <w:proofErr w:type="spellEnd"/>
      <w:r w:rsidRPr="00305AF1">
        <w:rPr>
          <w:rStyle w:val="CodeinText"/>
          <w:lang w:val="en-US"/>
        </w:rPr>
        <w:t>("result-",</w:t>
      </w:r>
      <w:proofErr w:type="spellStart"/>
      <w:r w:rsidRPr="00305AF1">
        <w:rPr>
          <w:rStyle w:val="CodeinText"/>
          <w:lang w:val="en-US"/>
        </w:rPr>
        <w:t>chartnumber</w:t>
      </w:r>
      <w:proofErr w:type="spellEnd"/>
      <w:r w:rsidRPr="00305AF1">
        <w:rPr>
          <w:rStyle w:val="CodeinText"/>
          <w:lang w:val="en-US"/>
        </w:rPr>
        <w:t xml:space="preserve">,".csv", </w:t>
      </w:r>
      <w:proofErr w:type="spellStart"/>
      <w:r w:rsidRPr="00305AF1">
        <w:rPr>
          <w:rStyle w:val="CodeinText"/>
          <w:lang w:val="en-US"/>
        </w:rPr>
        <w:t>sep</w:t>
      </w:r>
      <w:proofErr w:type="spellEnd"/>
      <w:r w:rsidRPr="00305AF1">
        <w:rPr>
          <w:rStyle w:val="CodeinText"/>
          <w:lang w:val="en-US"/>
        </w:rPr>
        <w:t xml:space="preserve">=""), </w:t>
      </w:r>
      <w:proofErr w:type="spellStart"/>
      <w:r w:rsidRPr="00305AF1">
        <w:rPr>
          <w:rStyle w:val="CodeinText"/>
          <w:lang w:val="en-US"/>
        </w:rPr>
        <w:t>sep</w:t>
      </w:r>
      <w:proofErr w:type="spellEnd"/>
      <w:r w:rsidRPr="00305AF1">
        <w:rPr>
          <w:rStyle w:val="CodeinText"/>
          <w:lang w:val="en-US"/>
        </w:rPr>
        <w:t xml:space="preserve">="/"), </w:t>
      </w:r>
      <w:proofErr w:type="spellStart"/>
      <w:r w:rsidRPr="00305AF1">
        <w:rPr>
          <w:rStyle w:val="CodeinText"/>
          <w:lang w:val="en-US"/>
        </w:rPr>
        <w:t>row.names</w:t>
      </w:r>
      <w:proofErr w:type="spellEnd"/>
      <w:r w:rsidRPr="00305AF1">
        <w:rPr>
          <w:rStyle w:val="CodeinText"/>
          <w:lang w:val="en-US"/>
        </w:rPr>
        <w:t>=</w:t>
      </w:r>
      <w:proofErr w:type="spellStart"/>
      <w:r w:rsidRPr="00305AF1">
        <w:rPr>
          <w:rStyle w:val="CodeinText"/>
          <w:lang w:val="en-US"/>
        </w:rPr>
        <w:t>FALSE,fileEncoding</w:t>
      </w:r>
      <w:proofErr w:type="spellEnd"/>
      <w:r w:rsidRPr="00305AF1">
        <w:rPr>
          <w:rStyle w:val="CodeinText"/>
          <w:lang w:val="en-US"/>
        </w:rPr>
        <w:t xml:space="preserve"> = "UTF-8")</w:t>
      </w:r>
    </w:p>
    <w:p w:rsidR="00305AF1" w:rsidRPr="00854049" w:rsidRDefault="007053D0" w:rsidP="00854049">
      <w:pPr>
        <w:pStyle w:val="Textkrper"/>
      </w:pPr>
      <w:r>
        <w:t>Daten hochladen</w:t>
      </w:r>
    </w:p>
    <w:p w:rsidR="00305AF1" w:rsidRDefault="00305AF1" w:rsidP="00305AF1">
      <w:pPr>
        <w:pStyle w:val="Code"/>
        <w:rPr>
          <w:rStyle w:val="CodeinText"/>
          <w:lang w:val="en-US"/>
        </w:rPr>
      </w:pPr>
      <w:proofErr w:type="spellStart"/>
      <w:proofErr w:type="gramStart"/>
      <w:r w:rsidRPr="00305AF1">
        <w:rPr>
          <w:rStyle w:val="CodeinText"/>
          <w:lang w:val="en-US"/>
        </w:rPr>
        <w:lastRenderedPageBreak/>
        <w:t>UploadFileWithBackup</w:t>
      </w:r>
      <w:proofErr w:type="spellEnd"/>
      <w:r w:rsidRPr="00305AF1">
        <w:rPr>
          <w:rStyle w:val="CodeinText"/>
          <w:lang w:val="en-US"/>
        </w:rPr>
        <w:t>(</w:t>
      </w:r>
      <w:proofErr w:type="gramEnd"/>
      <w:r w:rsidRPr="00305AF1">
        <w:rPr>
          <w:rStyle w:val="CodeinText"/>
          <w:lang w:val="en-US"/>
        </w:rPr>
        <w:t xml:space="preserve">paste(WD, results, "", </w:t>
      </w:r>
      <w:proofErr w:type="spellStart"/>
      <w:r w:rsidRPr="00305AF1">
        <w:rPr>
          <w:rStyle w:val="CodeinText"/>
          <w:lang w:val="en-US"/>
        </w:rPr>
        <w:t>sep</w:t>
      </w:r>
      <w:proofErr w:type="spellEnd"/>
      <w:r w:rsidRPr="00305AF1">
        <w:rPr>
          <w:rStyle w:val="CodeinText"/>
          <w:lang w:val="en-US"/>
        </w:rPr>
        <w:t>="/"), "</w:t>
      </w:r>
      <w:proofErr w:type="spellStart"/>
      <w:r w:rsidRPr="00305AF1">
        <w:rPr>
          <w:rStyle w:val="CodeinText"/>
          <w:lang w:val="en-US"/>
        </w:rPr>
        <w:t>themen</w:t>
      </w:r>
      <w:proofErr w:type="spellEnd"/>
      <w:r w:rsidRPr="00305AF1">
        <w:rPr>
          <w:rStyle w:val="CodeinText"/>
          <w:lang w:val="en-US"/>
        </w:rPr>
        <w:t>/", paste("result-",</w:t>
      </w:r>
      <w:proofErr w:type="spellStart"/>
      <w:r w:rsidRPr="00305AF1">
        <w:rPr>
          <w:rStyle w:val="CodeinText"/>
          <w:lang w:val="en-US"/>
        </w:rPr>
        <w:t>chartnumber</w:t>
      </w:r>
      <w:proofErr w:type="spellEnd"/>
      <w:r w:rsidRPr="00305AF1">
        <w:rPr>
          <w:rStyle w:val="CodeinText"/>
          <w:lang w:val="en-US"/>
        </w:rPr>
        <w:t xml:space="preserve">,".csv", </w:t>
      </w:r>
      <w:proofErr w:type="spellStart"/>
      <w:r w:rsidRPr="00305AF1">
        <w:rPr>
          <w:rStyle w:val="CodeinText"/>
          <w:lang w:val="en-US"/>
        </w:rPr>
        <w:t>sep</w:t>
      </w:r>
      <w:proofErr w:type="spellEnd"/>
      <w:r w:rsidRPr="00305AF1">
        <w:rPr>
          <w:rStyle w:val="CodeinText"/>
          <w:lang w:val="en-US"/>
        </w:rPr>
        <w:t xml:space="preserve">=""), </w:t>
      </w:r>
      <w:proofErr w:type="spellStart"/>
      <w:r w:rsidRPr="00305AF1">
        <w:rPr>
          <w:rStyle w:val="CodeinText"/>
          <w:lang w:val="en-US"/>
        </w:rPr>
        <w:t>chartnumber</w:t>
      </w:r>
      <w:proofErr w:type="spellEnd"/>
      <w:r w:rsidRPr="00305AF1">
        <w:rPr>
          <w:rStyle w:val="CodeinText"/>
          <w:lang w:val="en-US"/>
        </w:rPr>
        <w:t>)</w:t>
      </w:r>
    </w:p>
    <w:p w:rsidR="004B515F" w:rsidRDefault="004B515F" w:rsidP="004B515F">
      <w:pPr>
        <w:pStyle w:val="berschrift2"/>
      </w:pPr>
      <w:r>
        <w:t>Helferfunktionen</w:t>
      </w:r>
    </w:p>
    <w:p w:rsidR="007053D0" w:rsidRDefault="007053D0" w:rsidP="007053D0">
      <w:r>
        <w:t xml:space="preserve">Mit dem Einlesen der Helferfunktionen wird die globale Umgebung geleert, ein paar </w:t>
      </w:r>
      <w:proofErr w:type="gramStart"/>
      <w:r>
        <w:t>allgemeine Variablen</w:t>
      </w:r>
      <w:proofErr w:type="gramEnd"/>
      <w:r>
        <w:t xml:space="preserve"> definiert und die wichtigsten Libraries eingelesen.</w:t>
      </w:r>
    </w:p>
    <w:p w:rsidR="007053D0" w:rsidRDefault="007053D0" w:rsidP="007053D0">
      <w:r>
        <w:t xml:space="preserve">Mit der Funktion </w:t>
      </w:r>
      <w:proofErr w:type="spellStart"/>
      <w:r w:rsidRPr="007053D0">
        <w:rPr>
          <w:rStyle w:val="CodeinText"/>
        </w:rPr>
        <w:t>InitializeDataprocessing</w:t>
      </w:r>
      <w:proofErr w:type="spellEnd"/>
      <w:r w:rsidRPr="007053D0">
        <w:rPr>
          <w:rStyle w:val="CodeinText"/>
        </w:rPr>
        <w:t>()</w:t>
      </w:r>
      <w:r w:rsidRPr="007053D0">
        <w:t xml:space="preserve"> </w:t>
      </w:r>
      <w:r>
        <w:t>wird der Arbeitspfad anhand des aktuellen Scripts ermittelt. Diese Funktion gibt definiert den Arbeitspfad für und gibt den Pfad zurück.</w:t>
      </w:r>
    </w:p>
    <w:p w:rsidR="007053D0" w:rsidRDefault="007053D0" w:rsidP="007053D0">
      <w:r>
        <w:t xml:space="preserve">Die Funktion </w:t>
      </w:r>
      <w:proofErr w:type="spellStart"/>
      <w:r w:rsidRPr="00D60D2D">
        <w:rPr>
          <w:rStyle w:val="CodeinText"/>
        </w:rPr>
        <w:t>getBfsAssetUrl</w:t>
      </w:r>
      <w:proofErr w:type="spellEnd"/>
      <w:r w:rsidRPr="00D60D2D">
        <w:rPr>
          <w:rStyle w:val="CodeinText"/>
        </w:rPr>
        <w:t>(</w:t>
      </w:r>
      <w:proofErr w:type="spellStart"/>
      <w:r w:rsidRPr="00D60D2D">
        <w:rPr>
          <w:rStyle w:val="CodeinText"/>
        </w:rPr>
        <w:t>documentsource</w:t>
      </w:r>
      <w:proofErr w:type="spellEnd"/>
      <w:r w:rsidRPr="00D60D2D">
        <w:rPr>
          <w:rStyle w:val="CodeinText"/>
        </w:rPr>
        <w:t>)</w:t>
      </w:r>
      <w:r w:rsidRPr="007053D0">
        <w:t xml:space="preserve"> </w:t>
      </w:r>
      <w:r w:rsidR="00D60D2D">
        <w:t xml:space="preserve">ermittelt die aktuellste Datei beim BFS für einen gegeben Link und gibt den Web-Link auf die aktuellste Datei zurück. Diese Funktion ist für </w:t>
      </w:r>
      <w:proofErr w:type="spellStart"/>
      <w:r w:rsidR="00D60D2D">
        <w:t>xls</w:t>
      </w:r>
      <w:proofErr w:type="spellEnd"/>
      <w:r w:rsidR="00D60D2D">
        <w:t xml:space="preserve"> und </w:t>
      </w:r>
      <w:proofErr w:type="spellStart"/>
      <w:r w:rsidR="00D60D2D">
        <w:t>xls</w:t>
      </w:r>
      <w:proofErr w:type="spellEnd"/>
      <w:r w:rsidR="00D60D2D">
        <w:t xml:space="preserve">-Dateien und verwendet </w:t>
      </w:r>
      <w:proofErr w:type="spellStart"/>
      <w:r w:rsidR="00D60D2D" w:rsidRPr="00D60D2D">
        <w:rPr>
          <w:rStyle w:val="CodeinText"/>
        </w:rPr>
        <w:t>rvest</w:t>
      </w:r>
      <w:proofErr w:type="spellEnd"/>
      <w:r w:rsidR="00D60D2D">
        <w:t xml:space="preserve"> als </w:t>
      </w:r>
      <w:proofErr w:type="spellStart"/>
      <w:r w:rsidR="00D60D2D">
        <w:t>webscraper</w:t>
      </w:r>
      <w:proofErr w:type="spellEnd"/>
      <w:r w:rsidR="00D60D2D">
        <w:t>.</w:t>
      </w:r>
    </w:p>
    <w:p w:rsidR="00D60D2D" w:rsidRDefault="00D60D2D" w:rsidP="00D60D2D">
      <w:r>
        <w:t xml:space="preserve">Mit der Funktionen </w:t>
      </w:r>
      <w:proofErr w:type="spellStart"/>
      <w:r w:rsidRPr="00D60D2D">
        <w:rPr>
          <w:rStyle w:val="CodeinText"/>
        </w:rPr>
        <w:t>DownloadXLSX</w:t>
      </w:r>
      <w:proofErr w:type="spellEnd"/>
      <w:r w:rsidRPr="00D60D2D">
        <w:rPr>
          <w:rStyle w:val="CodeinText"/>
        </w:rPr>
        <w:t>()</w:t>
      </w:r>
      <w:r w:rsidRPr="00D60D2D">
        <w:t xml:space="preserve"> und </w:t>
      </w:r>
      <w:proofErr w:type="spellStart"/>
      <w:r w:rsidRPr="00D60D2D">
        <w:rPr>
          <w:rStyle w:val="CodeinText"/>
        </w:rPr>
        <w:t>DownloadXLS</w:t>
      </w:r>
      <w:proofErr w:type="spellEnd"/>
      <w:r w:rsidRPr="00D60D2D">
        <w:rPr>
          <w:rStyle w:val="CodeinText"/>
        </w:rPr>
        <w:t>()</w:t>
      </w:r>
      <w:r>
        <w:t xml:space="preserve"> wird eine XLSX- oder XLS-Datei von einer URL heruntergeladen und lokal gespeichert. Die Funktion </w:t>
      </w:r>
      <w:proofErr w:type="spellStart"/>
      <w:r w:rsidRPr="00D60D2D">
        <w:rPr>
          <w:rStyle w:val="CodeinText"/>
        </w:rPr>
        <w:t>DownloadPX</w:t>
      </w:r>
      <w:proofErr w:type="spellEnd"/>
      <w:r w:rsidRPr="00D60D2D">
        <w:rPr>
          <w:rStyle w:val="CodeinText"/>
        </w:rPr>
        <w:t>()</w:t>
      </w:r>
      <w:r>
        <w:t xml:space="preserve"> lädt eine PX-Datei vom BFS und bereinigt die Codierung, damit die Daten mit Umlauten richtig eingel</w:t>
      </w:r>
      <w:r>
        <w:t>e</w:t>
      </w:r>
      <w:r>
        <w:t xml:space="preserve">sen werden können. Alle drei Download-Funktionen </w:t>
      </w:r>
      <w:r>
        <w:t xml:space="preserve">geben den Pfad zur </w:t>
      </w:r>
      <w:r w:rsidR="00E0379E">
        <w:t>heruntergeladenen</w:t>
      </w:r>
      <w:r>
        <w:t xml:space="preserve"> Datei zurück</w:t>
      </w:r>
      <w:r>
        <w:t xml:space="preserve"> und</w:t>
      </w:r>
      <w:r>
        <w:t xml:space="preserve"> </w:t>
      </w:r>
      <w:r>
        <w:t>laden die Datei nur herunter, wenn auch nicht bereits eine Datei mit dem he</w:t>
      </w:r>
      <w:r>
        <w:t>u</w:t>
      </w:r>
      <w:r>
        <w:t>tigen Datum existiert. Soll eine Datei neu heruntergeladen werden muss also die Datei mit dem heutigen Datum eventuell gelöscht werden.</w:t>
      </w:r>
      <w:bookmarkStart w:id="27" w:name="_GoBack"/>
      <w:bookmarkEnd w:id="27"/>
    </w:p>
    <w:p w:rsidR="00D60D2D" w:rsidRDefault="00D60D2D" w:rsidP="00D60D2D">
      <w:proofErr w:type="spellStart"/>
      <w:r w:rsidRPr="004B515F">
        <w:rPr>
          <w:rStyle w:val="CodeinText"/>
        </w:rPr>
        <w:t>addMetaData</w:t>
      </w:r>
      <w:proofErr w:type="spellEnd"/>
      <w:r w:rsidRPr="004B515F">
        <w:rPr>
          <w:rStyle w:val="CodeinText"/>
        </w:rPr>
        <w:t>(</w:t>
      </w:r>
      <w:proofErr w:type="spellStart"/>
      <w:r w:rsidRPr="004B515F">
        <w:rPr>
          <w:rStyle w:val="CodeinText"/>
        </w:rPr>
        <w:t>dataset</w:t>
      </w:r>
      <w:proofErr w:type="spellEnd"/>
      <w:r w:rsidRPr="004B515F">
        <w:rPr>
          <w:rStyle w:val="CodeinText"/>
        </w:rPr>
        <w:t>)</w:t>
      </w:r>
      <w:r w:rsidR="004B515F" w:rsidRPr="004B515F">
        <w:t xml:space="preserve"> </w:t>
      </w:r>
      <w:r w:rsidR="004B515F">
        <w:t>fügt die Metadaten an ein fertig formatiertes Datenframe an. Dazu müssen die entsprechenden Metadatenattribute definiert sein. Als Argument muss ein Dat</w:t>
      </w:r>
      <w:r w:rsidR="004B515F">
        <w:t>a</w:t>
      </w:r>
      <w:r w:rsidR="004B515F">
        <w:t>frame angegeben werden. Diese Funktion gibt das um die Metadaten erweitertes Dataframe zurück.</w:t>
      </w:r>
    </w:p>
    <w:p w:rsidR="004B515F" w:rsidRPr="007053D0" w:rsidRDefault="004B515F" w:rsidP="00D60D2D">
      <w:r>
        <w:t xml:space="preserve">Mit der Helferfunktion </w:t>
      </w:r>
      <w:proofErr w:type="spellStart"/>
      <w:r w:rsidRPr="004B515F">
        <w:rPr>
          <w:rStyle w:val="CodeinText"/>
        </w:rPr>
        <w:t>UploadFileWithBackup</w:t>
      </w:r>
      <w:proofErr w:type="spellEnd"/>
      <w:r w:rsidRPr="004B515F">
        <w:rPr>
          <w:rStyle w:val="CodeinText"/>
        </w:rPr>
        <w:t>(</w:t>
      </w:r>
      <w:proofErr w:type="spellStart"/>
      <w:r w:rsidRPr="004B515F">
        <w:rPr>
          <w:rStyle w:val="CodeinText"/>
        </w:rPr>
        <w:t>localeFolder</w:t>
      </w:r>
      <w:proofErr w:type="spellEnd"/>
      <w:r w:rsidRPr="004B515F">
        <w:rPr>
          <w:rStyle w:val="CodeinText"/>
        </w:rPr>
        <w:t>, "</w:t>
      </w:r>
      <w:proofErr w:type="spellStart"/>
      <w:r w:rsidRPr="004B515F">
        <w:rPr>
          <w:rStyle w:val="CodeinText"/>
        </w:rPr>
        <w:t>subfolder</w:t>
      </w:r>
      <w:proofErr w:type="spellEnd"/>
      <w:r w:rsidRPr="004B515F">
        <w:rPr>
          <w:rStyle w:val="CodeinText"/>
        </w:rPr>
        <w:t xml:space="preserve">/", "Filename.csv", </w:t>
      </w:r>
      <w:proofErr w:type="spellStart"/>
      <w:r w:rsidRPr="004B515F">
        <w:rPr>
          <w:rStyle w:val="CodeinText"/>
        </w:rPr>
        <w:t>chartnumber</w:t>
      </w:r>
      <w:proofErr w:type="spellEnd"/>
      <w:r w:rsidRPr="004B515F">
        <w:rPr>
          <w:rStyle w:val="CodeinText"/>
        </w:rPr>
        <w:t>)</w:t>
      </w:r>
      <w:r w:rsidRPr="004B515F">
        <w:t xml:space="preserve"> wird ein</w:t>
      </w:r>
      <w:r>
        <w:t xml:space="preserve"> Backup der Daten auf dem Server erstellt, die neuen Daten werden auf den Server geladen und falls die neuen Daten von den alten Daten abweichen wird eine Alert-Email an Res gesendet.</w:t>
      </w:r>
    </w:p>
    <w:p w:rsidR="00712977" w:rsidRPr="007053D0" w:rsidRDefault="00712977">
      <w:pPr>
        <w:spacing w:before="0" w:after="0" w:line="240" w:lineRule="auto"/>
        <w:rPr>
          <w:rFonts w:cs="Arial"/>
          <w:b/>
          <w:bCs/>
        </w:rPr>
      </w:pPr>
      <w:r w:rsidRPr="007053D0">
        <w:br w:type="page"/>
      </w:r>
    </w:p>
    <w:p w:rsidR="0048380E" w:rsidRDefault="0048380E" w:rsidP="0048380E">
      <w:pPr>
        <w:pStyle w:val="berschrift1"/>
      </w:pPr>
      <w:bookmarkStart w:id="28" w:name="_Toc500745483"/>
      <w:proofErr w:type="spellStart"/>
      <w:r>
        <w:lastRenderedPageBreak/>
        <w:t>Todos</w:t>
      </w:r>
      <w:proofErr w:type="spellEnd"/>
      <w:r w:rsidR="00D77FE8">
        <w:t xml:space="preserve"> per </w:t>
      </w:r>
      <w:r w:rsidR="00AD64BD">
        <w:t>28</w:t>
      </w:r>
      <w:r w:rsidR="00D77FE8">
        <w:t>.</w:t>
      </w:r>
      <w:r w:rsidR="00AD64BD">
        <w:t>03</w:t>
      </w:r>
      <w:r w:rsidR="00D77FE8">
        <w:t>.201</w:t>
      </w:r>
      <w:bookmarkEnd w:id="28"/>
      <w:r w:rsidR="00AD64BD">
        <w:t>8</w:t>
      </w:r>
    </w:p>
    <w:p w:rsidR="0048380E" w:rsidRDefault="0048380E" w:rsidP="0048380E">
      <w:pPr>
        <w:pStyle w:val="Textkrper"/>
        <w:numPr>
          <w:ilvl w:val="0"/>
          <w:numId w:val="9"/>
        </w:numPr>
      </w:pPr>
      <w:r>
        <w:t>Datentabelle layouten</w:t>
      </w:r>
    </w:p>
    <w:p w:rsidR="0048380E" w:rsidRDefault="0048380E" w:rsidP="0048380E">
      <w:pPr>
        <w:pStyle w:val="Textkrper"/>
        <w:numPr>
          <w:ilvl w:val="0"/>
          <w:numId w:val="9"/>
        </w:numPr>
      </w:pPr>
      <w:r>
        <w:t xml:space="preserve">Pfeil in Farbskala von </w:t>
      </w:r>
      <w:proofErr w:type="spellStart"/>
      <w:r>
        <w:t>Choropleth</w:t>
      </w:r>
      <w:proofErr w:type="spellEnd"/>
      <w:r>
        <w:t xml:space="preserve"> bei Mouseover</w:t>
      </w:r>
    </w:p>
    <w:p w:rsidR="000C1AA5" w:rsidRPr="00090DF0" w:rsidRDefault="000C1AA5" w:rsidP="0048380E">
      <w:pPr>
        <w:pStyle w:val="Textkrper"/>
        <w:numPr>
          <w:ilvl w:val="0"/>
          <w:numId w:val="9"/>
        </w:numPr>
      </w:pPr>
      <w:r>
        <w:t>Abstände in Legenden bei Zeilenumbrüchen</w:t>
      </w:r>
    </w:p>
    <w:sectPr w:rsidR="000C1AA5" w:rsidRPr="00090DF0" w:rsidSect="0042322A">
      <w:headerReference w:type="default" r:id="rId20"/>
      <w:pgSz w:w="11906" w:h="16838" w:code="9"/>
      <w:pgMar w:top="2951" w:right="907" w:bottom="1418" w:left="1985" w:header="56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4BD" w:rsidRDefault="00AD64BD">
      <w:r>
        <w:separator/>
      </w:r>
    </w:p>
  </w:endnote>
  <w:endnote w:type="continuationSeparator" w:id="0">
    <w:p w:rsidR="00AD64BD" w:rsidRDefault="00AD6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725"/>
      <w:gridCol w:w="3289"/>
    </w:tblGrid>
    <w:tr w:rsidR="00AD64BD">
      <w:tc>
        <w:tcPr>
          <w:tcW w:w="5727" w:type="dxa"/>
          <w:vAlign w:val="bottom"/>
        </w:tcPr>
        <w:bookmarkStart w:id="6" w:name="BkmDateiname"/>
        <w:p w:rsidR="00AD64BD" w:rsidRDefault="00AD64BD" w:rsidP="00D216BE">
          <w:pPr>
            <w:pStyle w:val="Dateiname"/>
            <w:ind w:left="-11340"/>
          </w:pPr>
          <w:r>
            <w:fldChar w:fldCharType="begin"/>
          </w:r>
          <w:r>
            <w:instrText xml:space="preserve"> FILENAME  \* Caps</w:instrText>
          </w:r>
          <w:r>
            <w:fldChar w:fldCharType="separate"/>
          </w:r>
          <w:r>
            <w:t>Bericht Datensichtung.Doc</w:t>
          </w:r>
          <w:r>
            <w:fldChar w:fldCharType="end"/>
          </w:r>
          <w:bookmarkEnd w:id="6"/>
        </w:p>
      </w:tc>
      <w:tc>
        <w:tcPr>
          <w:tcW w:w="3289" w:type="dxa"/>
          <w:vAlign w:val="bottom"/>
        </w:tcPr>
        <w:p w:rsidR="00AD64BD" w:rsidRDefault="00AD64BD" w:rsidP="00E2335A">
          <w:pPr>
            <w:pStyle w:val="Kopfzeile"/>
          </w:pPr>
          <w:bookmarkStart w:id="7" w:name="BkmAdresse"/>
          <w:r>
            <w:t>Aabachstrasse 5, 6300</w:t>
          </w:r>
          <w:r w:rsidRPr="00945456">
            <w:t xml:space="preserve"> </w:t>
          </w:r>
          <w:r>
            <w:t>Zug</w:t>
          </w:r>
        </w:p>
        <w:p w:rsidR="00AD64BD" w:rsidRDefault="00AD64BD" w:rsidP="00E2335A">
          <w:pPr>
            <w:pStyle w:val="Kopfzeile"/>
          </w:pPr>
          <w:r>
            <w:t>T 041 728 54 80, F 041 728 54 89</w:t>
          </w:r>
        </w:p>
        <w:p w:rsidR="00AD64BD" w:rsidRDefault="00AD64BD" w:rsidP="00962897">
          <w:pPr>
            <w:pStyle w:val="Kopfzeile"/>
          </w:pPr>
          <w:r>
            <w:t>www.zg.ch/</w:t>
          </w:r>
          <w:bookmarkEnd w:id="7"/>
          <w:r>
            <w:t>statistik</w:t>
          </w:r>
        </w:p>
      </w:tc>
    </w:tr>
  </w:tbl>
  <w:p w:rsidR="00AD64BD" w:rsidRPr="00314874" w:rsidRDefault="00AD64BD" w:rsidP="00840BDB">
    <w:pPr>
      <w:pStyle w:val="Blind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4BD" w:rsidRDefault="00AD64BD">
      <w:r>
        <w:separator/>
      </w:r>
    </w:p>
  </w:footnote>
  <w:footnote w:type="continuationSeparator" w:id="0">
    <w:p w:rsidR="00AD64BD" w:rsidRDefault="00AD64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014"/>
    </w:tblGrid>
    <w:tr w:rsidR="00AD64BD">
      <w:trPr>
        <w:trHeight w:hRule="exact" w:val="2211"/>
      </w:trPr>
      <w:tc>
        <w:tcPr>
          <w:tcW w:w="9072" w:type="dxa"/>
          <w:vAlign w:val="bottom"/>
        </w:tcPr>
        <w:p w:rsidR="00AD64BD" w:rsidRDefault="00AD64BD" w:rsidP="001C78E1">
          <w:pPr>
            <w:pStyle w:val="Kopfzeile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053D0">
            <w:t>7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053D0">
            <w:t>30</w:t>
          </w:r>
          <w:r>
            <w:fldChar w:fldCharType="end"/>
          </w:r>
        </w:p>
      </w:tc>
    </w:tr>
  </w:tbl>
  <w:p w:rsidR="00AD64BD" w:rsidRDefault="00AD64B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726"/>
      <w:gridCol w:w="3288"/>
    </w:tblGrid>
    <w:tr w:rsidR="00AD64BD">
      <w:tc>
        <w:tcPr>
          <w:tcW w:w="5727" w:type="dxa"/>
        </w:tcPr>
        <w:p w:rsidR="00AD64BD" w:rsidRDefault="00AD64BD">
          <w:pPr>
            <w:pStyle w:val="Kopfzeile"/>
          </w:pPr>
        </w:p>
      </w:tc>
      <w:tc>
        <w:tcPr>
          <w:tcW w:w="3289" w:type="dxa"/>
        </w:tcPr>
        <w:p w:rsidR="00AD64BD" w:rsidRDefault="00AD64BD">
          <w:pPr>
            <w:pStyle w:val="Kopfzeile"/>
          </w:pPr>
          <w:bookmarkStart w:id="4" w:name="BkmDirektion"/>
          <w:r>
            <w:t>Baudirektion</w:t>
          </w:r>
        </w:p>
        <w:p w:rsidR="00AD64BD" w:rsidRPr="00DC410B" w:rsidRDefault="00AD64BD">
          <w:pPr>
            <w:pStyle w:val="Kopfzeile"/>
          </w:pPr>
          <w:bookmarkStart w:id="5" w:name="BkmAmt"/>
          <w:bookmarkEnd w:id="4"/>
          <w:r>
            <w:t>Amt für Raumplanung</w:t>
          </w:r>
        </w:p>
        <w:bookmarkEnd w:id="5"/>
        <w:p w:rsidR="00AD64BD" w:rsidRDefault="00AD64BD">
          <w:pPr>
            <w:pStyle w:val="Kopfzeile"/>
          </w:pPr>
        </w:p>
        <w:p w:rsidR="00AD64BD" w:rsidRDefault="00AD64BD">
          <w:pPr>
            <w:pStyle w:val="Kopfzeile"/>
          </w:pPr>
          <w:r>
            <w:t>Fachstelle Statistik</w:t>
          </w:r>
        </w:p>
      </w:tc>
    </w:tr>
  </w:tbl>
  <w:p w:rsidR="00AD64BD" w:rsidRPr="00D97318" w:rsidRDefault="00AD64BD">
    <w:pPr>
      <w:pStyle w:val="Kopfzeile"/>
      <w:rPr>
        <w:u w:val="single"/>
      </w:rPr>
    </w:pPr>
    <w:r w:rsidRPr="00D97318">
      <w:rPr>
        <w:u w:val="single"/>
      </w:rPr>
      <w:drawing>
        <wp:anchor distT="0" distB="0" distL="114300" distR="114300" simplePos="0" relativeHeight="251657728" behindDoc="0" locked="1" layoutInCell="1" allowOverlap="1" wp14:anchorId="68439F81" wp14:editId="054B11B3">
          <wp:simplePos x="0" y="0"/>
          <wp:positionH relativeFrom="page">
            <wp:posOffset>432435</wp:posOffset>
          </wp:positionH>
          <wp:positionV relativeFrom="page">
            <wp:posOffset>177800</wp:posOffset>
          </wp:positionV>
          <wp:extent cx="1986915" cy="694690"/>
          <wp:effectExtent l="0" t="0" r="0" b="0"/>
          <wp:wrapNone/>
          <wp:docPr id="31" name="logo1" descr="logo_verw_zug_s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1" descr="logo_verw_zug_s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6915" cy="694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072"/>
    </w:tblGrid>
    <w:tr w:rsidR="00AD64BD" w:rsidTr="00D97318">
      <w:trPr>
        <w:trHeight w:hRule="exact" w:val="707"/>
      </w:trPr>
      <w:tc>
        <w:tcPr>
          <w:tcW w:w="9072" w:type="dxa"/>
          <w:vAlign w:val="bottom"/>
        </w:tcPr>
        <w:p w:rsidR="00AD64BD" w:rsidRDefault="00AD64BD" w:rsidP="001C78E1">
          <w:pPr>
            <w:pStyle w:val="Kopfzeile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0379E">
            <w:t>21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0379E">
            <w:t>30</w:t>
          </w:r>
          <w:r>
            <w:fldChar w:fldCharType="end"/>
          </w:r>
        </w:p>
      </w:tc>
    </w:tr>
  </w:tbl>
  <w:p w:rsidR="00AD64BD" w:rsidRDefault="00AD64BD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014"/>
    </w:tblGrid>
    <w:tr w:rsidR="00AD64BD" w:rsidTr="0042322A">
      <w:trPr>
        <w:trHeight w:val="2179"/>
      </w:trPr>
      <w:tc>
        <w:tcPr>
          <w:tcW w:w="9072" w:type="dxa"/>
          <w:vAlign w:val="bottom"/>
        </w:tcPr>
        <w:p w:rsidR="00AD64BD" w:rsidRDefault="00AD64BD" w:rsidP="001C78E1">
          <w:pPr>
            <w:pStyle w:val="Kopfzeile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0379E">
            <w:t>24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0379E">
            <w:t>30</w:t>
          </w:r>
          <w:r>
            <w:fldChar w:fldCharType="end"/>
          </w:r>
        </w:p>
      </w:tc>
    </w:tr>
  </w:tbl>
  <w:p w:rsidR="00AD64BD" w:rsidRDefault="00AD64B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17865D4"/>
    <w:lvl w:ilvl="0">
      <w:start w:val="1"/>
      <w:numFmt w:val="bullet"/>
      <w:pStyle w:val="Aufzhlungszeichen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1">
    <w:nsid w:val="05BD5EE3"/>
    <w:multiLevelType w:val="hybridMultilevel"/>
    <w:tmpl w:val="F1CE09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31D8E"/>
    <w:multiLevelType w:val="multilevel"/>
    <w:tmpl w:val="DF820878"/>
    <w:lvl w:ilvl="0">
      <w:start w:val="1"/>
      <w:numFmt w:val="lowerLetter"/>
      <w:lvlRestart w:val="0"/>
      <w:pStyle w:val="Nummerierung3"/>
      <w:lvlText w:val="%1)"/>
      <w:lvlJc w:val="left"/>
      <w:pPr>
        <w:tabs>
          <w:tab w:val="num" w:pos="850"/>
        </w:tabs>
        <w:ind w:left="567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567"/>
        </w:tabs>
        <w:ind w:left="-567" w:firstLine="0"/>
      </w:pPr>
      <w:rPr>
        <w:rFonts w:hint="default"/>
      </w:rPr>
    </w:lvl>
  </w:abstractNum>
  <w:abstractNum w:abstractNumId="3">
    <w:nsid w:val="0ACC64DF"/>
    <w:multiLevelType w:val="multilevel"/>
    <w:tmpl w:val="93C47148"/>
    <w:lvl w:ilvl="0">
      <w:start w:val="1"/>
      <w:numFmt w:val="upperLetter"/>
      <w:lvlRestart w:val="0"/>
      <w:pStyle w:val="Nummerierung2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cs="Times New Roman" w:hint="default"/>
        <w:sz w:val="20"/>
        <w:szCs w:val="20"/>
      </w:rPr>
    </w:lvl>
    <w:lvl w:ilvl="1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567"/>
        </w:tabs>
        <w:ind w:left="567" w:firstLine="0"/>
      </w:pPr>
      <w:rPr>
        <w:rFonts w:hint="default"/>
      </w:rPr>
    </w:lvl>
  </w:abstractNum>
  <w:abstractNum w:abstractNumId="4">
    <w:nsid w:val="14DF61D5"/>
    <w:multiLevelType w:val="multilevel"/>
    <w:tmpl w:val="7EA0600E"/>
    <w:styleLink w:val="Nummerierung1"/>
    <w:lvl w:ilvl="0">
      <w:start w:val="1"/>
      <w:numFmt w:val="decimal"/>
      <w:lvlRestart w:val="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>
    <w:nsid w:val="207D1F22"/>
    <w:multiLevelType w:val="hybridMultilevel"/>
    <w:tmpl w:val="21FAC508"/>
    <w:lvl w:ilvl="0" w:tplc="6B96B4D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4C6E31"/>
    <w:multiLevelType w:val="multilevel"/>
    <w:tmpl w:val="EE6E7BD8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  <w:szCs w:val="20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AA65A87"/>
    <w:multiLevelType w:val="hybridMultilevel"/>
    <w:tmpl w:val="32ECF708"/>
    <w:lvl w:ilvl="0" w:tplc="6B96B4D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A95047"/>
    <w:multiLevelType w:val="hybridMultilevel"/>
    <w:tmpl w:val="E24AB3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10B0D"/>
    <w:multiLevelType w:val="multilevel"/>
    <w:tmpl w:val="18AA7E6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6ED1096F"/>
    <w:multiLevelType w:val="hybridMultilevel"/>
    <w:tmpl w:val="DB8AB71C"/>
    <w:lvl w:ilvl="0" w:tplc="DDD6F04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0"/>
  </w:num>
  <w:num w:numId="8">
    <w:abstractNumId w:val="8"/>
  </w:num>
  <w:num w:numId="9">
    <w:abstractNumId w:val="7"/>
  </w:num>
  <w:num w:numId="10">
    <w:abstractNumId w:val="1"/>
  </w:num>
  <w:num w:numId="1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142"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AE"/>
    <w:rsid w:val="000017F7"/>
    <w:rsid w:val="00010FEF"/>
    <w:rsid w:val="00022828"/>
    <w:rsid w:val="00025867"/>
    <w:rsid w:val="00027BC4"/>
    <w:rsid w:val="000332A7"/>
    <w:rsid w:val="00037372"/>
    <w:rsid w:val="000428C8"/>
    <w:rsid w:val="0006259E"/>
    <w:rsid w:val="00066DA7"/>
    <w:rsid w:val="00074AFF"/>
    <w:rsid w:val="00082F6A"/>
    <w:rsid w:val="00086BF7"/>
    <w:rsid w:val="00087FFB"/>
    <w:rsid w:val="00090DF0"/>
    <w:rsid w:val="000A335B"/>
    <w:rsid w:val="000C0DB7"/>
    <w:rsid w:val="000C1AA5"/>
    <w:rsid w:val="000C1DE3"/>
    <w:rsid w:val="000D3E03"/>
    <w:rsid w:val="000E09B2"/>
    <w:rsid w:val="000F6959"/>
    <w:rsid w:val="0010769E"/>
    <w:rsid w:val="00131EBD"/>
    <w:rsid w:val="0013790F"/>
    <w:rsid w:val="00167BB7"/>
    <w:rsid w:val="00185447"/>
    <w:rsid w:val="001862AC"/>
    <w:rsid w:val="001B069A"/>
    <w:rsid w:val="001B71BA"/>
    <w:rsid w:val="001C33C4"/>
    <w:rsid w:val="001C3556"/>
    <w:rsid w:val="001C68A2"/>
    <w:rsid w:val="001C78E1"/>
    <w:rsid w:val="001D5456"/>
    <w:rsid w:val="001E04E5"/>
    <w:rsid w:val="001E1915"/>
    <w:rsid w:val="001E314A"/>
    <w:rsid w:val="001F36E6"/>
    <w:rsid w:val="001F627A"/>
    <w:rsid w:val="001F66F8"/>
    <w:rsid w:val="002021EA"/>
    <w:rsid w:val="0021172A"/>
    <w:rsid w:val="002126C2"/>
    <w:rsid w:val="00215DE0"/>
    <w:rsid w:val="0021650A"/>
    <w:rsid w:val="00224BCF"/>
    <w:rsid w:val="0023236B"/>
    <w:rsid w:val="00232F56"/>
    <w:rsid w:val="00242130"/>
    <w:rsid w:val="00251F57"/>
    <w:rsid w:val="00255472"/>
    <w:rsid w:val="00284FB8"/>
    <w:rsid w:val="0029150A"/>
    <w:rsid w:val="002961F4"/>
    <w:rsid w:val="00296488"/>
    <w:rsid w:val="002979B1"/>
    <w:rsid w:val="00297B9E"/>
    <w:rsid w:val="002A1457"/>
    <w:rsid w:val="002B59FA"/>
    <w:rsid w:val="002C401F"/>
    <w:rsid w:val="002C5BDF"/>
    <w:rsid w:val="002E6F34"/>
    <w:rsid w:val="002F3C01"/>
    <w:rsid w:val="0030489D"/>
    <w:rsid w:val="00305AF1"/>
    <w:rsid w:val="00314874"/>
    <w:rsid w:val="00321ED7"/>
    <w:rsid w:val="00323219"/>
    <w:rsid w:val="00333275"/>
    <w:rsid w:val="0034196A"/>
    <w:rsid w:val="00346992"/>
    <w:rsid w:val="003470EC"/>
    <w:rsid w:val="00362C0A"/>
    <w:rsid w:val="003644DB"/>
    <w:rsid w:val="003660A5"/>
    <w:rsid w:val="003733BE"/>
    <w:rsid w:val="00376158"/>
    <w:rsid w:val="00383B25"/>
    <w:rsid w:val="003A210F"/>
    <w:rsid w:val="003A5B09"/>
    <w:rsid w:val="003B41B1"/>
    <w:rsid w:val="003B5439"/>
    <w:rsid w:val="003B5AC5"/>
    <w:rsid w:val="003B687A"/>
    <w:rsid w:val="003B6E6B"/>
    <w:rsid w:val="003C1749"/>
    <w:rsid w:val="003C5E31"/>
    <w:rsid w:val="003C7E1D"/>
    <w:rsid w:val="003D3EA5"/>
    <w:rsid w:val="003E01F7"/>
    <w:rsid w:val="003E1906"/>
    <w:rsid w:val="003E74DE"/>
    <w:rsid w:val="003E7C2A"/>
    <w:rsid w:val="003F2E75"/>
    <w:rsid w:val="003F3780"/>
    <w:rsid w:val="003F7551"/>
    <w:rsid w:val="004026B3"/>
    <w:rsid w:val="00403344"/>
    <w:rsid w:val="00405653"/>
    <w:rsid w:val="00421E96"/>
    <w:rsid w:val="0042322A"/>
    <w:rsid w:val="00437289"/>
    <w:rsid w:val="004450F1"/>
    <w:rsid w:val="00457B65"/>
    <w:rsid w:val="004654FB"/>
    <w:rsid w:val="0048380E"/>
    <w:rsid w:val="00483CE1"/>
    <w:rsid w:val="004A0B11"/>
    <w:rsid w:val="004A499F"/>
    <w:rsid w:val="004A4B52"/>
    <w:rsid w:val="004A4D56"/>
    <w:rsid w:val="004A7E11"/>
    <w:rsid w:val="004B515F"/>
    <w:rsid w:val="004C712B"/>
    <w:rsid w:val="004D1CC5"/>
    <w:rsid w:val="004D5615"/>
    <w:rsid w:val="004F0CA6"/>
    <w:rsid w:val="004F64B2"/>
    <w:rsid w:val="004F745F"/>
    <w:rsid w:val="004F79F8"/>
    <w:rsid w:val="00510C1C"/>
    <w:rsid w:val="00511B6F"/>
    <w:rsid w:val="005449C4"/>
    <w:rsid w:val="00545517"/>
    <w:rsid w:val="005523BF"/>
    <w:rsid w:val="005706F2"/>
    <w:rsid w:val="00570F77"/>
    <w:rsid w:val="00574689"/>
    <w:rsid w:val="00576B36"/>
    <w:rsid w:val="00585308"/>
    <w:rsid w:val="00591C64"/>
    <w:rsid w:val="00592BE7"/>
    <w:rsid w:val="005A3F0E"/>
    <w:rsid w:val="005A69BB"/>
    <w:rsid w:val="005B0BE5"/>
    <w:rsid w:val="005B183D"/>
    <w:rsid w:val="005B5A5A"/>
    <w:rsid w:val="005D20AE"/>
    <w:rsid w:val="005D536D"/>
    <w:rsid w:val="005E0B4F"/>
    <w:rsid w:val="005E3404"/>
    <w:rsid w:val="005E4063"/>
    <w:rsid w:val="005F0BBA"/>
    <w:rsid w:val="005F7699"/>
    <w:rsid w:val="00605555"/>
    <w:rsid w:val="00624BEC"/>
    <w:rsid w:val="006261D0"/>
    <w:rsid w:val="0063038F"/>
    <w:rsid w:val="006317CE"/>
    <w:rsid w:val="00634EC2"/>
    <w:rsid w:val="00637736"/>
    <w:rsid w:val="00641487"/>
    <w:rsid w:val="0064297E"/>
    <w:rsid w:val="00645348"/>
    <w:rsid w:val="00652D00"/>
    <w:rsid w:val="00654271"/>
    <w:rsid w:val="00662313"/>
    <w:rsid w:val="006704F6"/>
    <w:rsid w:val="00675D2C"/>
    <w:rsid w:val="00686045"/>
    <w:rsid w:val="00691F52"/>
    <w:rsid w:val="00695397"/>
    <w:rsid w:val="006B335E"/>
    <w:rsid w:val="006B6154"/>
    <w:rsid w:val="006B69F9"/>
    <w:rsid w:val="006C3177"/>
    <w:rsid w:val="006D4A7B"/>
    <w:rsid w:val="006E23AB"/>
    <w:rsid w:val="006F1A3B"/>
    <w:rsid w:val="006F647F"/>
    <w:rsid w:val="006F67ED"/>
    <w:rsid w:val="007053D0"/>
    <w:rsid w:val="00712977"/>
    <w:rsid w:val="00714EC6"/>
    <w:rsid w:val="00721FD2"/>
    <w:rsid w:val="00737A2B"/>
    <w:rsid w:val="0074134B"/>
    <w:rsid w:val="007573A5"/>
    <w:rsid w:val="0076181D"/>
    <w:rsid w:val="00764B1E"/>
    <w:rsid w:val="00771EAE"/>
    <w:rsid w:val="007765C1"/>
    <w:rsid w:val="007817E1"/>
    <w:rsid w:val="00782FD4"/>
    <w:rsid w:val="007900AA"/>
    <w:rsid w:val="007A4188"/>
    <w:rsid w:val="007A6687"/>
    <w:rsid w:val="007B1251"/>
    <w:rsid w:val="007C2B3D"/>
    <w:rsid w:val="007C3D65"/>
    <w:rsid w:val="007C7144"/>
    <w:rsid w:val="007D21CB"/>
    <w:rsid w:val="007D24DA"/>
    <w:rsid w:val="007E3581"/>
    <w:rsid w:val="007E472F"/>
    <w:rsid w:val="007E4DA1"/>
    <w:rsid w:val="007F0D50"/>
    <w:rsid w:val="007F4149"/>
    <w:rsid w:val="00807CA2"/>
    <w:rsid w:val="008210E6"/>
    <w:rsid w:val="00827E1D"/>
    <w:rsid w:val="00834D5A"/>
    <w:rsid w:val="00840BDB"/>
    <w:rsid w:val="00852991"/>
    <w:rsid w:val="00854049"/>
    <w:rsid w:val="00862EA2"/>
    <w:rsid w:val="00885EE4"/>
    <w:rsid w:val="008962ED"/>
    <w:rsid w:val="00897078"/>
    <w:rsid w:val="008B5B02"/>
    <w:rsid w:val="008B7679"/>
    <w:rsid w:val="008C2687"/>
    <w:rsid w:val="008D5544"/>
    <w:rsid w:val="008E0D32"/>
    <w:rsid w:val="008F4F36"/>
    <w:rsid w:val="00903FD5"/>
    <w:rsid w:val="0090499B"/>
    <w:rsid w:val="009179F1"/>
    <w:rsid w:val="00922597"/>
    <w:rsid w:val="00923A28"/>
    <w:rsid w:val="0092578C"/>
    <w:rsid w:val="00946A0C"/>
    <w:rsid w:val="00962529"/>
    <w:rsid w:val="00962897"/>
    <w:rsid w:val="0096424E"/>
    <w:rsid w:val="00967CEB"/>
    <w:rsid w:val="009721FF"/>
    <w:rsid w:val="00985092"/>
    <w:rsid w:val="009911E2"/>
    <w:rsid w:val="00996212"/>
    <w:rsid w:val="009972BF"/>
    <w:rsid w:val="009A3BE1"/>
    <w:rsid w:val="009B68CD"/>
    <w:rsid w:val="009C32C3"/>
    <w:rsid w:val="009D7F7B"/>
    <w:rsid w:val="009E04EC"/>
    <w:rsid w:val="009E7458"/>
    <w:rsid w:val="009F1CF2"/>
    <w:rsid w:val="009F22BD"/>
    <w:rsid w:val="009F3005"/>
    <w:rsid w:val="00A122F9"/>
    <w:rsid w:val="00A42F8C"/>
    <w:rsid w:val="00A45372"/>
    <w:rsid w:val="00A528DB"/>
    <w:rsid w:val="00A54281"/>
    <w:rsid w:val="00A549FE"/>
    <w:rsid w:val="00A67394"/>
    <w:rsid w:val="00AB42D8"/>
    <w:rsid w:val="00AC1AE1"/>
    <w:rsid w:val="00AC7E6E"/>
    <w:rsid w:val="00AD64BD"/>
    <w:rsid w:val="00AD688D"/>
    <w:rsid w:val="00B0718C"/>
    <w:rsid w:val="00B22582"/>
    <w:rsid w:val="00B22EE3"/>
    <w:rsid w:val="00B2559F"/>
    <w:rsid w:val="00B317B4"/>
    <w:rsid w:val="00B35E76"/>
    <w:rsid w:val="00B40A39"/>
    <w:rsid w:val="00B5296C"/>
    <w:rsid w:val="00B53BF5"/>
    <w:rsid w:val="00B53DD7"/>
    <w:rsid w:val="00B6170C"/>
    <w:rsid w:val="00B716F2"/>
    <w:rsid w:val="00B87E29"/>
    <w:rsid w:val="00B927D1"/>
    <w:rsid w:val="00B92AD2"/>
    <w:rsid w:val="00B954A3"/>
    <w:rsid w:val="00B96D88"/>
    <w:rsid w:val="00BA13FD"/>
    <w:rsid w:val="00BA335C"/>
    <w:rsid w:val="00BA7080"/>
    <w:rsid w:val="00BB35D2"/>
    <w:rsid w:val="00BC0C55"/>
    <w:rsid w:val="00BD5879"/>
    <w:rsid w:val="00BF079A"/>
    <w:rsid w:val="00C01A6D"/>
    <w:rsid w:val="00C01B3A"/>
    <w:rsid w:val="00C05734"/>
    <w:rsid w:val="00C05AE9"/>
    <w:rsid w:val="00C06B3F"/>
    <w:rsid w:val="00C12102"/>
    <w:rsid w:val="00C14447"/>
    <w:rsid w:val="00C329FF"/>
    <w:rsid w:val="00C36614"/>
    <w:rsid w:val="00C43408"/>
    <w:rsid w:val="00C672C8"/>
    <w:rsid w:val="00C710C5"/>
    <w:rsid w:val="00C75B62"/>
    <w:rsid w:val="00C81DEE"/>
    <w:rsid w:val="00C83151"/>
    <w:rsid w:val="00CA3993"/>
    <w:rsid w:val="00CC0603"/>
    <w:rsid w:val="00CC3203"/>
    <w:rsid w:val="00CD3599"/>
    <w:rsid w:val="00CD4C1B"/>
    <w:rsid w:val="00CF28BB"/>
    <w:rsid w:val="00CF3CB3"/>
    <w:rsid w:val="00D04025"/>
    <w:rsid w:val="00D10F69"/>
    <w:rsid w:val="00D20CC3"/>
    <w:rsid w:val="00D216BE"/>
    <w:rsid w:val="00D5030C"/>
    <w:rsid w:val="00D60D2D"/>
    <w:rsid w:val="00D60D30"/>
    <w:rsid w:val="00D64825"/>
    <w:rsid w:val="00D64967"/>
    <w:rsid w:val="00D73D56"/>
    <w:rsid w:val="00D77FE8"/>
    <w:rsid w:val="00D813C9"/>
    <w:rsid w:val="00D848CD"/>
    <w:rsid w:val="00D93134"/>
    <w:rsid w:val="00D97318"/>
    <w:rsid w:val="00DA7301"/>
    <w:rsid w:val="00DB03E1"/>
    <w:rsid w:val="00DB2F96"/>
    <w:rsid w:val="00DB3173"/>
    <w:rsid w:val="00DC0551"/>
    <w:rsid w:val="00DC1D66"/>
    <w:rsid w:val="00DC2D05"/>
    <w:rsid w:val="00DC410B"/>
    <w:rsid w:val="00DD2AEA"/>
    <w:rsid w:val="00DD4B9A"/>
    <w:rsid w:val="00DD755C"/>
    <w:rsid w:val="00DF0C0F"/>
    <w:rsid w:val="00E0379E"/>
    <w:rsid w:val="00E2335A"/>
    <w:rsid w:val="00E304B3"/>
    <w:rsid w:val="00E46060"/>
    <w:rsid w:val="00E47094"/>
    <w:rsid w:val="00E476C0"/>
    <w:rsid w:val="00E47E6F"/>
    <w:rsid w:val="00E507CE"/>
    <w:rsid w:val="00E6323E"/>
    <w:rsid w:val="00E64779"/>
    <w:rsid w:val="00E64C2F"/>
    <w:rsid w:val="00E665AF"/>
    <w:rsid w:val="00E85BA7"/>
    <w:rsid w:val="00E93572"/>
    <w:rsid w:val="00EA1E87"/>
    <w:rsid w:val="00EA34D0"/>
    <w:rsid w:val="00EC1287"/>
    <w:rsid w:val="00EC2550"/>
    <w:rsid w:val="00EC4B0C"/>
    <w:rsid w:val="00EC5AD1"/>
    <w:rsid w:val="00ED4A44"/>
    <w:rsid w:val="00ED54CD"/>
    <w:rsid w:val="00EE008C"/>
    <w:rsid w:val="00EE343C"/>
    <w:rsid w:val="00EE60B0"/>
    <w:rsid w:val="00EF0D28"/>
    <w:rsid w:val="00F0040E"/>
    <w:rsid w:val="00F06609"/>
    <w:rsid w:val="00F06DF7"/>
    <w:rsid w:val="00F12386"/>
    <w:rsid w:val="00F15DB6"/>
    <w:rsid w:val="00F200F0"/>
    <w:rsid w:val="00F34712"/>
    <w:rsid w:val="00F409F4"/>
    <w:rsid w:val="00F42F06"/>
    <w:rsid w:val="00F4383C"/>
    <w:rsid w:val="00F50504"/>
    <w:rsid w:val="00F568E8"/>
    <w:rsid w:val="00F7352D"/>
    <w:rsid w:val="00F81E0B"/>
    <w:rsid w:val="00F849CD"/>
    <w:rsid w:val="00F86178"/>
    <w:rsid w:val="00F86CE4"/>
    <w:rsid w:val="00F871C4"/>
    <w:rsid w:val="00F95DC6"/>
    <w:rsid w:val="00F96C06"/>
    <w:rsid w:val="00FC5A0A"/>
    <w:rsid w:val="00FD30F5"/>
    <w:rsid w:val="00FE1916"/>
    <w:rsid w:val="00FE4E4B"/>
    <w:rsid w:val="00FF1FBA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F745F"/>
    <w:pPr>
      <w:spacing w:before="120" w:after="120" w:line="280" w:lineRule="atLeast"/>
    </w:pPr>
    <w:rPr>
      <w:rFonts w:ascii="Arial" w:hAnsi="Arial"/>
      <w:spacing w:val="6"/>
    </w:rPr>
  </w:style>
  <w:style w:type="paragraph" w:styleId="berschrift1">
    <w:name w:val="heading 1"/>
    <w:basedOn w:val="Standard"/>
    <w:next w:val="Textkrper"/>
    <w:qFormat/>
    <w:rsid w:val="004F745F"/>
    <w:pPr>
      <w:keepNext/>
      <w:numPr>
        <w:numId w:val="6"/>
      </w:numPr>
      <w:spacing w:before="240" w:after="240"/>
      <w:outlineLvl w:val="0"/>
    </w:pPr>
    <w:rPr>
      <w:rFonts w:cs="Arial"/>
      <w:b/>
      <w:bCs/>
    </w:rPr>
  </w:style>
  <w:style w:type="paragraph" w:styleId="berschrift2">
    <w:name w:val="heading 2"/>
    <w:basedOn w:val="berschrift1"/>
    <w:next w:val="Textkrper"/>
    <w:qFormat/>
    <w:rsid w:val="004F745F"/>
    <w:pPr>
      <w:numPr>
        <w:ilvl w:val="1"/>
      </w:numPr>
      <w:outlineLvl w:val="1"/>
    </w:pPr>
    <w:rPr>
      <w:b w:val="0"/>
      <w:bCs w:val="0"/>
      <w:iCs/>
      <w:szCs w:val="28"/>
    </w:rPr>
  </w:style>
  <w:style w:type="paragraph" w:styleId="berschrift3">
    <w:name w:val="heading 3"/>
    <w:basedOn w:val="berschrift1"/>
    <w:next w:val="Textkrper"/>
    <w:qFormat/>
    <w:rsid w:val="00066DA7"/>
    <w:pPr>
      <w:numPr>
        <w:ilvl w:val="2"/>
      </w:numPr>
      <w:outlineLvl w:val="2"/>
    </w:pPr>
    <w:rPr>
      <w:b w:val="0"/>
      <w:bCs w:val="0"/>
      <w:szCs w:val="26"/>
    </w:rPr>
  </w:style>
  <w:style w:type="paragraph" w:styleId="berschrift4">
    <w:name w:val="heading 4"/>
    <w:basedOn w:val="Standard"/>
    <w:next w:val="Standard"/>
    <w:qFormat/>
    <w:rsid w:val="00691F52"/>
    <w:pPr>
      <w:keepNext/>
      <w:numPr>
        <w:ilvl w:val="3"/>
        <w:numId w:val="1"/>
      </w:numPr>
      <w:tabs>
        <w:tab w:val="left" w:pos="1134"/>
      </w:tabs>
      <w:ind w:left="0" w:firstLine="0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691F52"/>
    <w:pPr>
      <w:keepNext/>
      <w:numPr>
        <w:ilvl w:val="4"/>
        <w:numId w:val="1"/>
      </w:numPr>
      <w:tabs>
        <w:tab w:val="left" w:pos="1134"/>
      </w:tabs>
      <w:ind w:left="0" w:firstLine="0"/>
      <w:outlineLvl w:val="4"/>
    </w:pPr>
    <w:rPr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C36614"/>
  </w:style>
  <w:style w:type="paragraph" w:customStyle="1" w:styleId="Betreff">
    <w:name w:val="Betreff"/>
    <w:basedOn w:val="Textkrper"/>
    <w:rsid w:val="00C36614"/>
    <w:rPr>
      <w:b/>
    </w:rPr>
  </w:style>
  <w:style w:type="paragraph" w:customStyle="1" w:styleId="Senderzeile">
    <w:name w:val="Senderzeile"/>
    <w:basedOn w:val="Standard"/>
    <w:rsid w:val="001E314A"/>
    <w:pPr>
      <w:spacing w:line="240" w:lineRule="auto"/>
    </w:pPr>
    <w:rPr>
      <w:sz w:val="14"/>
      <w:u w:val="single"/>
    </w:rPr>
  </w:style>
  <w:style w:type="paragraph" w:customStyle="1" w:styleId="Vordruck">
    <w:name w:val="Vordruck"/>
    <w:basedOn w:val="Textkrper"/>
    <w:rsid w:val="009A3BE1"/>
    <w:pPr>
      <w:spacing w:line="220" w:lineRule="atLeast"/>
    </w:pPr>
    <w:rPr>
      <w:noProof/>
      <w:sz w:val="16"/>
    </w:rPr>
  </w:style>
  <w:style w:type="paragraph" w:customStyle="1" w:styleId="StandardNo">
    <w:name w:val="StandardNo"/>
    <w:basedOn w:val="Standard"/>
    <w:rsid w:val="00511B6F"/>
  </w:style>
  <w:style w:type="paragraph" w:customStyle="1" w:styleId="TextkrperNo">
    <w:name w:val="TextkörperNo"/>
    <w:basedOn w:val="Textkrper"/>
    <w:rsid w:val="00F7352D"/>
    <w:rPr>
      <w:noProof/>
    </w:rPr>
  </w:style>
  <w:style w:type="paragraph" w:customStyle="1" w:styleId="Gruss">
    <w:name w:val="Gruss"/>
    <w:basedOn w:val="TextkrperNo"/>
    <w:rsid w:val="00B53DD7"/>
    <w:pPr>
      <w:keepNext/>
    </w:pPr>
  </w:style>
  <w:style w:type="paragraph" w:styleId="Kopfzeile">
    <w:name w:val="header"/>
    <w:basedOn w:val="Vordruck"/>
    <w:rsid w:val="004F745F"/>
    <w:pPr>
      <w:spacing w:before="0" w:after="0"/>
    </w:pPr>
  </w:style>
  <w:style w:type="paragraph" w:styleId="Fuzeile">
    <w:name w:val="footer"/>
    <w:basedOn w:val="Vordruck"/>
    <w:rsid w:val="00F871C4"/>
  </w:style>
  <w:style w:type="paragraph" w:customStyle="1" w:styleId="StandardFett">
    <w:name w:val="StandardFett"/>
    <w:basedOn w:val="Standard"/>
    <w:rsid w:val="00B927D1"/>
    <w:rPr>
      <w:b/>
    </w:rPr>
  </w:style>
  <w:style w:type="paragraph" w:styleId="Aufzhlungszeichen">
    <w:name w:val="List Bullet"/>
    <w:basedOn w:val="Standard"/>
    <w:rsid w:val="00771EAE"/>
    <w:pPr>
      <w:numPr>
        <w:numId w:val="3"/>
      </w:numPr>
      <w:tabs>
        <w:tab w:val="clear" w:pos="284"/>
        <w:tab w:val="num" w:pos="360"/>
      </w:tabs>
      <w:ind w:left="0" w:firstLine="0"/>
    </w:pPr>
  </w:style>
  <w:style w:type="paragraph" w:customStyle="1" w:styleId="Empnger">
    <w:name w:val="Empänger"/>
    <w:basedOn w:val="StandardNo"/>
    <w:rsid w:val="0021650A"/>
  </w:style>
  <w:style w:type="paragraph" w:customStyle="1" w:styleId="Blindzeile">
    <w:name w:val="Blindzeile"/>
    <w:basedOn w:val="Standard"/>
    <w:rsid w:val="00E304B3"/>
    <w:pPr>
      <w:spacing w:line="240" w:lineRule="auto"/>
    </w:pPr>
    <w:rPr>
      <w:noProof/>
      <w:sz w:val="2"/>
      <w:szCs w:val="2"/>
    </w:rPr>
  </w:style>
  <w:style w:type="paragraph" w:customStyle="1" w:styleId="Formulartitel">
    <w:name w:val="Formulartitel"/>
    <w:basedOn w:val="StandardNo"/>
    <w:rsid w:val="00C01A6D"/>
    <w:rPr>
      <w:b/>
    </w:rPr>
  </w:style>
  <w:style w:type="paragraph" w:customStyle="1" w:styleId="Dateiname">
    <w:name w:val="Dateiname"/>
    <w:basedOn w:val="Fuzeile"/>
    <w:rsid w:val="004A4D56"/>
    <w:rPr>
      <w:spacing w:val="0"/>
      <w:sz w:val="14"/>
      <w:szCs w:val="14"/>
    </w:rPr>
  </w:style>
  <w:style w:type="paragraph" w:customStyle="1" w:styleId="Hochgestellt">
    <w:name w:val="Hochgestellt"/>
    <w:basedOn w:val="Standard"/>
    <w:next w:val="Standard"/>
    <w:rsid w:val="00691F52"/>
    <w:rPr>
      <w:vertAlign w:val="superscript"/>
    </w:rPr>
  </w:style>
  <w:style w:type="table" w:styleId="Tabellenraster">
    <w:name w:val="Table Grid"/>
    <w:basedOn w:val="NormaleTabelle"/>
    <w:rsid w:val="00F86CE4"/>
    <w:pPr>
      <w:spacing w:line="280" w:lineRule="atLeast"/>
    </w:pPr>
    <w:tblPr>
      <w:tblCellMar>
        <w:left w:w="0" w:type="dxa"/>
        <w:right w:w="0" w:type="dxa"/>
      </w:tblCellMar>
    </w:tblPr>
  </w:style>
  <w:style w:type="paragraph" w:styleId="Verzeichnis1">
    <w:name w:val="toc 1"/>
    <w:basedOn w:val="Standard"/>
    <w:next w:val="Standard"/>
    <w:autoRedefine/>
    <w:uiPriority w:val="39"/>
    <w:rsid w:val="00B0718C"/>
    <w:pPr>
      <w:tabs>
        <w:tab w:val="right" w:pos="9356"/>
      </w:tabs>
      <w:spacing w:before="360"/>
      <w:ind w:left="567" w:hanging="567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9911E2"/>
    <w:pPr>
      <w:tabs>
        <w:tab w:val="right" w:pos="9356"/>
      </w:tabs>
      <w:ind w:left="567" w:hanging="567"/>
    </w:pPr>
  </w:style>
  <w:style w:type="paragraph" w:styleId="Verzeichnis3">
    <w:name w:val="toc 3"/>
    <w:basedOn w:val="Standard"/>
    <w:next w:val="Standard"/>
    <w:autoRedefine/>
    <w:uiPriority w:val="39"/>
    <w:rsid w:val="00BA13FD"/>
    <w:pPr>
      <w:tabs>
        <w:tab w:val="right" w:pos="9356"/>
      </w:tabs>
      <w:ind w:left="567" w:hanging="567"/>
    </w:pPr>
  </w:style>
  <w:style w:type="paragraph" w:styleId="Verzeichnis4">
    <w:name w:val="toc 4"/>
    <w:basedOn w:val="Standard"/>
    <w:next w:val="Standard"/>
    <w:autoRedefine/>
    <w:rsid w:val="00691F52"/>
    <w:pPr>
      <w:tabs>
        <w:tab w:val="left" w:pos="1134"/>
        <w:tab w:val="right" w:pos="9356"/>
      </w:tabs>
    </w:pPr>
  </w:style>
  <w:style w:type="paragraph" w:styleId="Verzeichnis5">
    <w:name w:val="toc 5"/>
    <w:basedOn w:val="Standard"/>
    <w:next w:val="Standard"/>
    <w:autoRedefine/>
    <w:rsid w:val="00691F52"/>
    <w:pPr>
      <w:tabs>
        <w:tab w:val="left" w:pos="1134"/>
        <w:tab w:val="right" w:pos="9356"/>
      </w:tabs>
    </w:pPr>
  </w:style>
  <w:style w:type="paragraph" w:styleId="Abbildungsverzeichnis">
    <w:name w:val="table of figures"/>
    <w:basedOn w:val="Standard"/>
    <w:next w:val="Standard"/>
    <w:rsid w:val="003660A5"/>
    <w:pPr>
      <w:tabs>
        <w:tab w:val="right" w:pos="9356"/>
      </w:tabs>
    </w:pPr>
  </w:style>
  <w:style w:type="numbering" w:customStyle="1" w:styleId="Nummerierung1">
    <w:name w:val="Nummerierung 1"/>
    <w:rsid w:val="00EA34D0"/>
    <w:pPr>
      <w:numPr>
        <w:numId w:val="2"/>
      </w:numPr>
    </w:pPr>
  </w:style>
  <w:style w:type="paragraph" w:customStyle="1" w:styleId="Nummerierung2">
    <w:name w:val="Nummerierung 2"/>
    <w:basedOn w:val="Standard"/>
    <w:rsid w:val="001F66F8"/>
    <w:pPr>
      <w:numPr>
        <w:numId w:val="4"/>
      </w:numPr>
    </w:pPr>
  </w:style>
  <w:style w:type="paragraph" w:customStyle="1" w:styleId="Nummerierung3">
    <w:name w:val="Nummerierung 3"/>
    <w:basedOn w:val="Standard"/>
    <w:rsid w:val="00027BC4"/>
    <w:pPr>
      <w:numPr>
        <w:numId w:val="5"/>
      </w:numPr>
    </w:pPr>
  </w:style>
  <w:style w:type="paragraph" w:customStyle="1" w:styleId="Verantwortlicher">
    <w:name w:val="Verantwortlicher"/>
    <w:basedOn w:val="Standard"/>
    <w:next w:val="Standard"/>
    <w:rsid w:val="00167BB7"/>
    <w:rPr>
      <w:spacing w:val="4"/>
      <w:sz w:val="16"/>
      <w:szCs w:val="16"/>
    </w:rPr>
  </w:style>
  <w:style w:type="character" w:styleId="Hyperlink">
    <w:name w:val="Hyperlink"/>
    <w:uiPriority w:val="99"/>
    <w:unhideWhenUsed/>
    <w:rsid w:val="00167BB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53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45348"/>
    <w:rPr>
      <w:rFonts w:ascii="Tahoma" w:hAnsi="Tahoma" w:cs="Tahoma"/>
      <w:spacing w:val="6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F745F"/>
    <w:pPr>
      <w:spacing w:before="0" w:after="200" w:line="240" w:lineRule="auto"/>
    </w:pPr>
    <w:rPr>
      <w:b/>
      <w:bCs/>
      <w:color w:val="007AC4" w:themeColor="accent1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C83151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C83151"/>
    <w:rPr>
      <w:rFonts w:ascii="Arial" w:hAnsi="Arial"/>
      <w:spacing w:val="6"/>
      <w:sz w:val="16"/>
    </w:rPr>
  </w:style>
  <w:style w:type="character" w:styleId="Funotenzeichen">
    <w:name w:val="footnote reference"/>
    <w:basedOn w:val="Absatz-Standardschriftart"/>
    <w:uiPriority w:val="99"/>
    <w:unhideWhenUsed/>
    <w:rsid w:val="00ED54CD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0660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06609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06609"/>
    <w:rPr>
      <w:rFonts w:ascii="Arial" w:hAnsi="Arial"/>
      <w:spacing w:val="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660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6609"/>
    <w:rPr>
      <w:rFonts w:ascii="Arial" w:hAnsi="Arial"/>
      <w:b/>
      <w:bCs/>
      <w:spacing w:val="6"/>
    </w:rPr>
  </w:style>
  <w:style w:type="paragraph" w:styleId="Listenabsatz">
    <w:name w:val="List Paragraph"/>
    <w:basedOn w:val="Standard"/>
    <w:uiPriority w:val="34"/>
    <w:qFormat/>
    <w:rsid w:val="00FF75CE"/>
    <w:pPr>
      <w:ind w:left="720"/>
      <w:contextualSpacing/>
    </w:pPr>
  </w:style>
  <w:style w:type="paragraph" w:customStyle="1" w:styleId="Code">
    <w:name w:val="Code"/>
    <w:basedOn w:val="Textkrper"/>
    <w:qFormat/>
    <w:rsid w:val="00996212"/>
    <w:pPr>
      <w:shd w:val="clear" w:color="auto" w:fill="D9D9D9" w:themeFill="background1" w:themeFillShade="D9"/>
      <w:tabs>
        <w:tab w:val="left" w:pos="426"/>
        <w:tab w:val="left" w:pos="851"/>
        <w:tab w:val="left" w:pos="1276"/>
        <w:tab w:val="left" w:pos="1701"/>
        <w:tab w:val="left" w:pos="5103"/>
      </w:tabs>
      <w:spacing w:before="0" w:after="0"/>
    </w:pPr>
    <w:rPr>
      <w:rFonts w:ascii="Courier New" w:hAnsi="Courier New"/>
    </w:rPr>
  </w:style>
  <w:style w:type="character" w:customStyle="1" w:styleId="CodeinText">
    <w:name w:val="Code in Text"/>
    <w:basedOn w:val="Absatz-Standardschriftart"/>
    <w:uiPriority w:val="1"/>
    <w:qFormat/>
    <w:rsid w:val="004A499F"/>
    <w:rPr>
      <w:rFonts w:ascii="Courier New" w:hAnsi="Courier New"/>
      <w:bdr w:val="none" w:sz="0" w:space="0" w:color="auto"/>
      <w:shd w:val="clear" w:color="auto" w:fill="D9D9D9" w:themeFill="background1" w:themeFillShade="D9"/>
    </w:rPr>
  </w:style>
  <w:style w:type="character" w:styleId="Zeilennummer">
    <w:name w:val="line number"/>
    <w:basedOn w:val="Absatz-Standardschriftart"/>
    <w:uiPriority w:val="99"/>
    <w:semiHidden/>
    <w:unhideWhenUsed/>
    <w:rsid w:val="00D97318"/>
  </w:style>
  <w:style w:type="character" w:customStyle="1" w:styleId="TextkrperZchn">
    <w:name w:val="Textkörper Zchn"/>
    <w:basedOn w:val="Absatz-Standardschriftart"/>
    <w:link w:val="Textkrper"/>
    <w:rsid w:val="008F4F36"/>
    <w:rPr>
      <w:rFonts w:ascii="Arial" w:hAnsi="Arial"/>
      <w:spacing w:val="6"/>
    </w:rPr>
  </w:style>
  <w:style w:type="paragraph" w:styleId="KeinLeerraum">
    <w:name w:val="No Spacing"/>
    <w:uiPriority w:val="1"/>
    <w:qFormat/>
    <w:rsid w:val="00854049"/>
    <w:rPr>
      <w:rFonts w:ascii="Arial" w:hAnsi="Arial"/>
      <w:spacing w:val="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F745F"/>
    <w:pPr>
      <w:spacing w:before="120" w:after="120" w:line="280" w:lineRule="atLeast"/>
    </w:pPr>
    <w:rPr>
      <w:rFonts w:ascii="Arial" w:hAnsi="Arial"/>
      <w:spacing w:val="6"/>
    </w:rPr>
  </w:style>
  <w:style w:type="paragraph" w:styleId="berschrift1">
    <w:name w:val="heading 1"/>
    <w:basedOn w:val="Standard"/>
    <w:next w:val="Textkrper"/>
    <w:qFormat/>
    <w:rsid w:val="004F745F"/>
    <w:pPr>
      <w:keepNext/>
      <w:numPr>
        <w:numId w:val="6"/>
      </w:numPr>
      <w:spacing w:before="240" w:after="240"/>
      <w:outlineLvl w:val="0"/>
    </w:pPr>
    <w:rPr>
      <w:rFonts w:cs="Arial"/>
      <w:b/>
      <w:bCs/>
    </w:rPr>
  </w:style>
  <w:style w:type="paragraph" w:styleId="berschrift2">
    <w:name w:val="heading 2"/>
    <w:basedOn w:val="berschrift1"/>
    <w:next w:val="Textkrper"/>
    <w:qFormat/>
    <w:rsid w:val="004F745F"/>
    <w:pPr>
      <w:numPr>
        <w:ilvl w:val="1"/>
      </w:numPr>
      <w:outlineLvl w:val="1"/>
    </w:pPr>
    <w:rPr>
      <w:b w:val="0"/>
      <w:bCs w:val="0"/>
      <w:iCs/>
      <w:szCs w:val="28"/>
    </w:rPr>
  </w:style>
  <w:style w:type="paragraph" w:styleId="berschrift3">
    <w:name w:val="heading 3"/>
    <w:basedOn w:val="berschrift1"/>
    <w:next w:val="Textkrper"/>
    <w:qFormat/>
    <w:rsid w:val="00066DA7"/>
    <w:pPr>
      <w:numPr>
        <w:ilvl w:val="2"/>
      </w:numPr>
      <w:outlineLvl w:val="2"/>
    </w:pPr>
    <w:rPr>
      <w:b w:val="0"/>
      <w:bCs w:val="0"/>
      <w:szCs w:val="26"/>
    </w:rPr>
  </w:style>
  <w:style w:type="paragraph" w:styleId="berschrift4">
    <w:name w:val="heading 4"/>
    <w:basedOn w:val="Standard"/>
    <w:next w:val="Standard"/>
    <w:qFormat/>
    <w:rsid w:val="00691F52"/>
    <w:pPr>
      <w:keepNext/>
      <w:numPr>
        <w:ilvl w:val="3"/>
        <w:numId w:val="1"/>
      </w:numPr>
      <w:tabs>
        <w:tab w:val="left" w:pos="1134"/>
      </w:tabs>
      <w:ind w:left="0" w:firstLine="0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691F52"/>
    <w:pPr>
      <w:keepNext/>
      <w:numPr>
        <w:ilvl w:val="4"/>
        <w:numId w:val="1"/>
      </w:numPr>
      <w:tabs>
        <w:tab w:val="left" w:pos="1134"/>
      </w:tabs>
      <w:ind w:left="0" w:firstLine="0"/>
      <w:outlineLvl w:val="4"/>
    </w:pPr>
    <w:rPr>
      <w:bCs/>
      <w:i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C36614"/>
  </w:style>
  <w:style w:type="paragraph" w:customStyle="1" w:styleId="Betreff">
    <w:name w:val="Betreff"/>
    <w:basedOn w:val="Textkrper"/>
    <w:rsid w:val="00C36614"/>
    <w:rPr>
      <w:b/>
    </w:rPr>
  </w:style>
  <w:style w:type="paragraph" w:customStyle="1" w:styleId="Senderzeile">
    <w:name w:val="Senderzeile"/>
    <w:basedOn w:val="Standard"/>
    <w:rsid w:val="001E314A"/>
    <w:pPr>
      <w:spacing w:line="240" w:lineRule="auto"/>
    </w:pPr>
    <w:rPr>
      <w:sz w:val="14"/>
      <w:u w:val="single"/>
    </w:rPr>
  </w:style>
  <w:style w:type="paragraph" w:customStyle="1" w:styleId="Vordruck">
    <w:name w:val="Vordruck"/>
    <w:basedOn w:val="Textkrper"/>
    <w:rsid w:val="009A3BE1"/>
    <w:pPr>
      <w:spacing w:line="220" w:lineRule="atLeast"/>
    </w:pPr>
    <w:rPr>
      <w:noProof/>
      <w:sz w:val="16"/>
    </w:rPr>
  </w:style>
  <w:style w:type="paragraph" w:customStyle="1" w:styleId="StandardNo">
    <w:name w:val="StandardNo"/>
    <w:basedOn w:val="Standard"/>
    <w:rsid w:val="00511B6F"/>
  </w:style>
  <w:style w:type="paragraph" w:customStyle="1" w:styleId="TextkrperNo">
    <w:name w:val="TextkörperNo"/>
    <w:basedOn w:val="Textkrper"/>
    <w:rsid w:val="00F7352D"/>
    <w:rPr>
      <w:noProof/>
    </w:rPr>
  </w:style>
  <w:style w:type="paragraph" w:customStyle="1" w:styleId="Gruss">
    <w:name w:val="Gruss"/>
    <w:basedOn w:val="TextkrperNo"/>
    <w:rsid w:val="00B53DD7"/>
    <w:pPr>
      <w:keepNext/>
    </w:pPr>
  </w:style>
  <w:style w:type="paragraph" w:styleId="Kopfzeile">
    <w:name w:val="header"/>
    <w:basedOn w:val="Vordruck"/>
    <w:rsid w:val="004F745F"/>
    <w:pPr>
      <w:spacing w:before="0" w:after="0"/>
    </w:pPr>
  </w:style>
  <w:style w:type="paragraph" w:styleId="Fuzeile">
    <w:name w:val="footer"/>
    <w:basedOn w:val="Vordruck"/>
    <w:rsid w:val="00F871C4"/>
  </w:style>
  <w:style w:type="paragraph" w:customStyle="1" w:styleId="StandardFett">
    <w:name w:val="StandardFett"/>
    <w:basedOn w:val="Standard"/>
    <w:rsid w:val="00B927D1"/>
    <w:rPr>
      <w:b/>
    </w:rPr>
  </w:style>
  <w:style w:type="paragraph" w:styleId="Aufzhlungszeichen">
    <w:name w:val="List Bullet"/>
    <w:basedOn w:val="Standard"/>
    <w:rsid w:val="00771EAE"/>
    <w:pPr>
      <w:numPr>
        <w:numId w:val="3"/>
      </w:numPr>
      <w:tabs>
        <w:tab w:val="clear" w:pos="284"/>
        <w:tab w:val="num" w:pos="360"/>
      </w:tabs>
      <w:ind w:left="0" w:firstLine="0"/>
    </w:pPr>
  </w:style>
  <w:style w:type="paragraph" w:customStyle="1" w:styleId="Empnger">
    <w:name w:val="Empänger"/>
    <w:basedOn w:val="StandardNo"/>
    <w:rsid w:val="0021650A"/>
  </w:style>
  <w:style w:type="paragraph" w:customStyle="1" w:styleId="Blindzeile">
    <w:name w:val="Blindzeile"/>
    <w:basedOn w:val="Standard"/>
    <w:rsid w:val="00E304B3"/>
    <w:pPr>
      <w:spacing w:line="240" w:lineRule="auto"/>
    </w:pPr>
    <w:rPr>
      <w:noProof/>
      <w:sz w:val="2"/>
      <w:szCs w:val="2"/>
    </w:rPr>
  </w:style>
  <w:style w:type="paragraph" w:customStyle="1" w:styleId="Formulartitel">
    <w:name w:val="Formulartitel"/>
    <w:basedOn w:val="StandardNo"/>
    <w:rsid w:val="00C01A6D"/>
    <w:rPr>
      <w:b/>
    </w:rPr>
  </w:style>
  <w:style w:type="paragraph" w:customStyle="1" w:styleId="Dateiname">
    <w:name w:val="Dateiname"/>
    <w:basedOn w:val="Fuzeile"/>
    <w:rsid w:val="004A4D56"/>
    <w:rPr>
      <w:spacing w:val="0"/>
      <w:sz w:val="14"/>
      <w:szCs w:val="14"/>
    </w:rPr>
  </w:style>
  <w:style w:type="paragraph" w:customStyle="1" w:styleId="Hochgestellt">
    <w:name w:val="Hochgestellt"/>
    <w:basedOn w:val="Standard"/>
    <w:next w:val="Standard"/>
    <w:rsid w:val="00691F52"/>
    <w:rPr>
      <w:vertAlign w:val="superscript"/>
    </w:rPr>
  </w:style>
  <w:style w:type="table" w:styleId="Tabellenraster">
    <w:name w:val="Table Grid"/>
    <w:basedOn w:val="NormaleTabelle"/>
    <w:rsid w:val="00F86CE4"/>
    <w:pPr>
      <w:spacing w:line="280" w:lineRule="atLeast"/>
    </w:pPr>
    <w:tblPr>
      <w:tblCellMar>
        <w:left w:w="0" w:type="dxa"/>
        <w:right w:w="0" w:type="dxa"/>
      </w:tblCellMar>
    </w:tblPr>
  </w:style>
  <w:style w:type="paragraph" w:styleId="Verzeichnis1">
    <w:name w:val="toc 1"/>
    <w:basedOn w:val="Standard"/>
    <w:next w:val="Standard"/>
    <w:autoRedefine/>
    <w:uiPriority w:val="39"/>
    <w:rsid w:val="00B0718C"/>
    <w:pPr>
      <w:tabs>
        <w:tab w:val="right" w:pos="9356"/>
      </w:tabs>
      <w:spacing w:before="360"/>
      <w:ind w:left="567" w:hanging="567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9911E2"/>
    <w:pPr>
      <w:tabs>
        <w:tab w:val="right" w:pos="9356"/>
      </w:tabs>
      <w:ind w:left="567" w:hanging="567"/>
    </w:pPr>
  </w:style>
  <w:style w:type="paragraph" w:styleId="Verzeichnis3">
    <w:name w:val="toc 3"/>
    <w:basedOn w:val="Standard"/>
    <w:next w:val="Standard"/>
    <w:autoRedefine/>
    <w:uiPriority w:val="39"/>
    <w:rsid w:val="00BA13FD"/>
    <w:pPr>
      <w:tabs>
        <w:tab w:val="right" w:pos="9356"/>
      </w:tabs>
      <w:ind w:left="567" w:hanging="567"/>
    </w:pPr>
  </w:style>
  <w:style w:type="paragraph" w:styleId="Verzeichnis4">
    <w:name w:val="toc 4"/>
    <w:basedOn w:val="Standard"/>
    <w:next w:val="Standard"/>
    <w:autoRedefine/>
    <w:rsid w:val="00691F52"/>
    <w:pPr>
      <w:tabs>
        <w:tab w:val="left" w:pos="1134"/>
        <w:tab w:val="right" w:pos="9356"/>
      </w:tabs>
    </w:pPr>
  </w:style>
  <w:style w:type="paragraph" w:styleId="Verzeichnis5">
    <w:name w:val="toc 5"/>
    <w:basedOn w:val="Standard"/>
    <w:next w:val="Standard"/>
    <w:autoRedefine/>
    <w:rsid w:val="00691F52"/>
    <w:pPr>
      <w:tabs>
        <w:tab w:val="left" w:pos="1134"/>
        <w:tab w:val="right" w:pos="9356"/>
      </w:tabs>
    </w:pPr>
  </w:style>
  <w:style w:type="paragraph" w:styleId="Abbildungsverzeichnis">
    <w:name w:val="table of figures"/>
    <w:basedOn w:val="Standard"/>
    <w:next w:val="Standard"/>
    <w:rsid w:val="003660A5"/>
    <w:pPr>
      <w:tabs>
        <w:tab w:val="right" w:pos="9356"/>
      </w:tabs>
    </w:pPr>
  </w:style>
  <w:style w:type="numbering" w:customStyle="1" w:styleId="Nummerierung1">
    <w:name w:val="Nummerierung 1"/>
    <w:rsid w:val="00EA34D0"/>
    <w:pPr>
      <w:numPr>
        <w:numId w:val="2"/>
      </w:numPr>
    </w:pPr>
  </w:style>
  <w:style w:type="paragraph" w:customStyle="1" w:styleId="Nummerierung2">
    <w:name w:val="Nummerierung 2"/>
    <w:basedOn w:val="Standard"/>
    <w:rsid w:val="001F66F8"/>
    <w:pPr>
      <w:numPr>
        <w:numId w:val="4"/>
      </w:numPr>
    </w:pPr>
  </w:style>
  <w:style w:type="paragraph" w:customStyle="1" w:styleId="Nummerierung3">
    <w:name w:val="Nummerierung 3"/>
    <w:basedOn w:val="Standard"/>
    <w:rsid w:val="00027BC4"/>
    <w:pPr>
      <w:numPr>
        <w:numId w:val="5"/>
      </w:numPr>
    </w:pPr>
  </w:style>
  <w:style w:type="paragraph" w:customStyle="1" w:styleId="Verantwortlicher">
    <w:name w:val="Verantwortlicher"/>
    <w:basedOn w:val="Standard"/>
    <w:next w:val="Standard"/>
    <w:rsid w:val="00167BB7"/>
    <w:rPr>
      <w:spacing w:val="4"/>
      <w:sz w:val="16"/>
      <w:szCs w:val="16"/>
    </w:rPr>
  </w:style>
  <w:style w:type="character" w:styleId="Hyperlink">
    <w:name w:val="Hyperlink"/>
    <w:uiPriority w:val="99"/>
    <w:unhideWhenUsed/>
    <w:rsid w:val="00167BB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53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45348"/>
    <w:rPr>
      <w:rFonts w:ascii="Tahoma" w:hAnsi="Tahoma" w:cs="Tahoma"/>
      <w:spacing w:val="6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4F745F"/>
    <w:pPr>
      <w:spacing w:before="0" w:after="200" w:line="240" w:lineRule="auto"/>
    </w:pPr>
    <w:rPr>
      <w:b/>
      <w:bCs/>
      <w:color w:val="007AC4" w:themeColor="accent1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C83151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C83151"/>
    <w:rPr>
      <w:rFonts w:ascii="Arial" w:hAnsi="Arial"/>
      <w:spacing w:val="6"/>
      <w:sz w:val="16"/>
    </w:rPr>
  </w:style>
  <w:style w:type="character" w:styleId="Funotenzeichen">
    <w:name w:val="footnote reference"/>
    <w:basedOn w:val="Absatz-Standardschriftart"/>
    <w:uiPriority w:val="99"/>
    <w:unhideWhenUsed/>
    <w:rsid w:val="00ED54CD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0660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06609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06609"/>
    <w:rPr>
      <w:rFonts w:ascii="Arial" w:hAnsi="Arial"/>
      <w:spacing w:val="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660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6609"/>
    <w:rPr>
      <w:rFonts w:ascii="Arial" w:hAnsi="Arial"/>
      <w:b/>
      <w:bCs/>
      <w:spacing w:val="6"/>
    </w:rPr>
  </w:style>
  <w:style w:type="paragraph" w:styleId="Listenabsatz">
    <w:name w:val="List Paragraph"/>
    <w:basedOn w:val="Standard"/>
    <w:uiPriority w:val="34"/>
    <w:qFormat/>
    <w:rsid w:val="00FF75CE"/>
    <w:pPr>
      <w:ind w:left="720"/>
      <w:contextualSpacing/>
    </w:pPr>
  </w:style>
  <w:style w:type="paragraph" w:customStyle="1" w:styleId="Code">
    <w:name w:val="Code"/>
    <w:basedOn w:val="Textkrper"/>
    <w:qFormat/>
    <w:rsid w:val="00996212"/>
    <w:pPr>
      <w:shd w:val="clear" w:color="auto" w:fill="D9D9D9" w:themeFill="background1" w:themeFillShade="D9"/>
      <w:tabs>
        <w:tab w:val="left" w:pos="426"/>
        <w:tab w:val="left" w:pos="851"/>
        <w:tab w:val="left" w:pos="1276"/>
        <w:tab w:val="left" w:pos="1701"/>
        <w:tab w:val="left" w:pos="5103"/>
      </w:tabs>
      <w:spacing w:before="0" w:after="0"/>
    </w:pPr>
    <w:rPr>
      <w:rFonts w:ascii="Courier New" w:hAnsi="Courier New"/>
    </w:rPr>
  </w:style>
  <w:style w:type="character" w:customStyle="1" w:styleId="CodeinText">
    <w:name w:val="Code in Text"/>
    <w:basedOn w:val="Absatz-Standardschriftart"/>
    <w:uiPriority w:val="1"/>
    <w:qFormat/>
    <w:rsid w:val="004A499F"/>
    <w:rPr>
      <w:rFonts w:ascii="Courier New" w:hAnsi="Courier New"/>
      <w:bdr w:val="none" w:sz="0" w:space="0" w:color="auto"/>
      <w:shd w:val="clear" w:color="auto" w:fill="D9D9D9" w:themeFill="background1" w:themeFillShade="D9"/>
    </w:rPr>
  </w:style>
  <w:style w:type="character" w:styleId="Zeilennummer">
    <w:name w:val="line number"/>
    <w:basedOn w:val="Absatz-Standardschriftart"/>
    <w:uiPriority w:val="99"/>
    <w:semiHidden/>
    <w:unhideWhenUsed/>
    <w:rsid w:val="00D97318"/>
  </w:style>
  <w:style w:type="character" w:customStyle="1" w:styleId="TextkrperZchn">
    <w:name w:val="Textkörper Zchn"/>
    <w:basedOn w:val="Absatz-Standardschriftart"/>
    <w:link w:val="Textkrper"/>
    <w:rsid w:val="008F4F36"/>
    <w:rPr>
      <w:rFonts w:ascii="Arial" w:hAnsi="Arial"/>
      <w:spacing w:val="6"/>
    </w:rPr>
  </w:style>
  <w:style w:type="paragraph" w:styleId="KeinLeerraum">
    <w:name w:val="No Spacing"/>
    <w:uiPriority w:val="1"/>
    <w:qFormat/>
    <w:rsid w:val="00854049"/>
    <w:rPr>
      <w:rFonts w:ascii="Arial" w:hAnsi="Arial"/>
      <w:spacing w:val="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izug.zg.ch/web/behoerden/baudirektion/statistikfachstelle/daten/" TargetMode="Externa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https://www.zg.ch/behoerden/baudirektion/statistikfachstelle/daten/" TargetMode="Externa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Statistik Zug Print">
      <a:dk1>
        <a:srgbClr val="000000"/>
      </a:dk1>
      <a:lt1>
        <a:srgbClr val="FFFFFF"/>
      </a:lt1>
      <a:dk2>
        <a:srgbClr val="B2B2B2"/>
      </a:dk2>
      <a:lt2>
        <a:srgbClr val="C3375A"/>
      </a:lt2>
      <a:accent1>
        <a:srgbClr val="007AC4"/>
      </a:accent1>
      <a:accent2>
        <a:srgbClr val="FF403A"/>
      </a:accent2>
      <a:accent3>
        <a:srgbClr val="00A763"/>
      </a:accent3>
      <a:accent4>
        <a:srgbClr val="FF8A26"/>
      </a:accent4>
      <a:accent5>
        <a:srgbClr val="502795"/>
      </a:accent5>
      <a:accent6>
        <a:srgbClr val="FFDD5E"/>
      </a:accent6>
      <a:hlink>
        <a:srgbClr val="AACD4B"/>
      </a:hlink>
      <a:folHlink>
        <a:srgbClr val="2D9B6E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68195-6818-4F32-85FF-473C4E2B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1535651C.dotm</Template>
  <TotalTime>0</TotalTime>
  <Pages>30</Pages>
  <Words>3615</Words>
  <Characters>26927</Characters>
  <Application>Microsoft Office Word</Application>
  <DocSecurity>0</DocSecurity>
  <Lines>224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Zug</Company>
  <LinksUpToDate>false</LinksUpToDate>
  <CharactersWithSpaces>30482</CharactersWithSpaces>
  <SharedDoc>false</SharedDoc>
  <HLinks>
    <vt:vector size="12" baseType="variant">
      <vt:variant>
        <vt:i4>1638458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_Toc486504870</vt:lpwstr>
      </vt:variant>
      <vt:variant>
        <vt:i4>1572922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_Toc486504869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Andres Marti</dc:creator>
  <cp:lastModifiedBy>Andres Marti</cp:lastModifiedBy>
  <cp:revision>36</cp:revision>
  <cp:lastPrinted>2017-06-29T11:06:00Z</cp:lastPrinted>
  <dcterms:created xsi:type="dcterms:W3CDTF">2017-09-18T12:13:00Z</dcterms:created>
  <dcterms:modified xsi:type="dcterms:W3CDTF">2018-03-28T14:39:00Z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PDokSprache">
    <vt:lpwstr>D</vt:lpwstr>
  </property>
  <property fmtid="{D5CDD505-2E9C-101B-9397-08002B2CF9AE}" pid="3" name="DokumentSchuetzen">
    <vt:lpwstr>0</vt:lpwstr>
  </property>
  <property fmtid="{D5CDD505-2E9C-101B-9397-08002B2CF9AE}" pid="4" name="WPMakroStart">
    <vt:lpwstr>DC.DocRefreshDC</vt:lpwstr>
  </property>
  <property fmtid="{D5CDD505-2E9C-101B-9397-08002B2CF9AE}" pid="5" name="BenutzerID">
    <vt:lpwstr>205355-1</vt:lpwstr>
  </property>
  <property fmtid="{D5CDD505-2E9C-101B-9397-08002B2CF9AE}" pid="6" name="BenutzerIDLinks">
    <vt:lpwstr>BenutzerIDLinks</vt:lpwstr>
  </property>
  <property fmtid="{D5CDD505-2E9C-101B-9397-08002B2CF9AE}" pid="7" name="BenutzerIDRechts">
    <vt:lpwstr>BenutzerIDRechts</vt:lpwstr>
  </property>
  <property fmtid="{D5CDD505-2E9C-101B-9397-08002B2CF9AE}" pid="8" name="Kurzzeichen">
    <vt:lpwstr>ARES</vt:lpwstr>
  </property>
  <property fmtid="{D5CDD505-2E9C-101B-9397-08002B2CF9AE}" pid="9" name="KurzzeichenLinks">
    <vt:lpwstr>Kurzzeichen_UserLinks</vt:lpwstr>
  </property>
  <property fmtid="{D5CDD505-2E9C-101B-9397-08002B2CF9AE}" pid="10" name="KurzzeichenRechts">
    <vt:lpwstr>Kurzzeichen_UserRechts</vt:lpwstr>
  </property>
  <property fmtid="{D5CDD505-2E9C-101B-9397-08002B2CF9AE}" pid="11" name="Kurzzeichen_User">
    <vt:lpwstr/>
  </property>
  <property fmtid="{D5CDD505-2E9C-101B-9397-08002B2CF9AE}" pid="12" name="Kurzzeichen_UserLinks">
    <vt:lpwstr>Kurzzeichen_UserLinks</vt:lpwstr>
  </property>
  <property fmtid="{D5CDD505-2E9C-101B-9397-08002B2CF9AE}" pid="13" name="Kurzzeichen_UserRechts">
    <vt:lpwstr>Kurzzeichen_UserRechts</vt:lpwstr>
  </property>
  <property fmtid="{D5CDD505-2E9C-101B-9397-08002B2CF9AE}" pid="14" name="Name">
    <vt:lpwstr>Marti</vt:lpwstr>
  </property>
  <property fmtid="{D5CDD505-2E9C-101B-9397-08002B2CF9AE}" pid="15" name="NameLinks">
    <vt:lpwstr>NameLinks</vt:lpwstr>
  </property>
  <property fmtid="{D5CDD505-2E9C-101B-9397-08002B2CF9AE}" pid="16" name="NameRechts">
    <vt:lpwstr>NameRechts</vt:lpwstr>
  </property>
  <property fmtid="{D5CDD505-2E9C-101B-9397-08002B2CF9AE}" pid="17" name="Vorname">
    <vt:lpwstr>Andres</vt:lpwstr>
  </property>
  <property fmtid="{D5CDD505-2E9C-101B-9397-08002B2CF9AE}" pid="18" name="VornameLinks">
    <vt:lpwstr>VornameLinks</vt:lpwstr>
  </property>
  <property fmtid="{D5CDD505-2E9C-101B-9397-08002B2CF9AE}" pid="19" name="VornameRechts">
    <vt:lpwstr>VornameRechts</vt:lpwstr>
  </property>
  <property fmtid="{D5CDD505-2E9C-101B-9397-08002B2CF9AE}" pid="20" name="Titel">
    <vt:lpwstr/>
  </property>
  <property fmtid="{D5CDD505-2E9C-101B-9397-08002B2CF9AE}" pid="21" name="TitelLinks">
    <vt:lpwstr>Titel_UserLinks</vt:lpwstr>
  </property>
  <property fmtid="{D5CDD505-2E9C-101B-9397-08002B2CF9AE}" pid="22" name="TitelRechts">
    <vt:lpwstr>Titel_UserRechts</vt:lpwstr>
  </property>
  <property fmtid="{D5CDD505-2E9C-101B-9397-08002B2CF9AE}" pid="23" name="Funktion">
    <vt:lpwstr>Projektleiter/in</vt:lpwstr>
  </property>
  <property fmtid="{D5CDD505-2E9C-101B-9397-08002B2CF9AE}" pid="24" name="FunktionLinks">
    <vt:lpwstr>Funktion_UserLinks</vt:lpwstr>
  </property>
  <property fmtid="{D5CDD505-2E9C-101B-9397-08002B2CF9AE}" pid="25" name="FunktionRechts">
    <vt:lpwstr>Funktion_UserRechts</vt:lpwstr>
  </property>
  <property fmtid="{D5CDD505-2E9C-101B-9397-08002B2CF9AE}" pid="26" name="Titel_User">
    <vt:lpwstr/>
  </property>
  <property fmtid="{D5CDD505-2E9C-101B-9397-08002B2CF9AE}" pid="27" name="Titel_UserLinks">
    <vt:lpwstr>Titel_UserLinks</vt:lpwstr>
  </property>
  <property fmtid="{D5CDD505-2E9C-101B-9397-08002B2CF9AE}" pid="28" name="Titel_UserRechts">
    <vt:lpwstr>Titel_UserRechts</vt:lpwstr>
  </property>
  <property fmtid="{D5CDD505-2E9C-101B-9397-08002B2CF9AE}" pid="29" name="Funktion_User">
    <vt:lpwstr/>
  </property>
  <property fmtid="{D5CDD505-2E9C-101B-9397-08002B2CF9AE}" pid="30" name="Funktion_UserLinks">
    <vt:lpwstr>Funktion_UserLinks</vt:lpwstr>
  </property>
  <property fmtid="{D5CDD505-2E9C-101B-9397-08002B2CF9AE}" pid="31" name="Funktion_UserRechts">
    <vt:lpwstr>Funktion_UserRechts</vt:lpwstr>
  </property>
  <property fmtid="{D5CDD505-2E9C-101B-9397-08002B2CF9AE}" pid="32" name="TelefonDirekt">
    <vt:lpwstr>041 728 54 77</vt:lpwstr>
  </property>
  <property fmtid="{D5CDD505-2E9C-101B-9397-08002B2CF9AE}" pid="33" name="TelefonDirektLinks">
    <vt:lpwstr>TelefonDirektLinks</vt:lpwstr>
  </property>
  <property fmtid="{D5CDD505-2E9C-101B-9397-08002B2CF9AE}" pid="34" name="TelefonDirektRechts">
    <vt:lpwstr>TelefonDirektRechts</vt:lpwstr>
  </property>
  <property fmtid="{D5CDD505-2E9C-101B-9397-08002B2CF9AE}" pid="35" name="TelefaxDirekt">
    <vt:lpwstr>041 728 54 89</vt:lpwstr>
  </property>
  <property fmtid="{D5CDD505-2E9C-101B-9397-08002B2CF9AE}" pid="36" name="TelefaxDirektLinks">
    <vt:lpwstr>TelefaxDirektLinks</vt:lpwstr>
  </property>
  <property fmtid="{D5CDD505-2E9C-101B-9397-08002B2CF9AE}" pid="37" name="TelefaxDirektRechts">
    <vt:lpwstr>TelefaxDirektRechts</vt:lpwstr>
  </property>
  <property fmtid="{D5CDD505-2E9C-101B-9397-08002B2CF9AE}" pid="38" name="EMail">
    <vt:lpwstr>res.marti@zg.ch</vt:lpwstr>
  </property>
  <property fmtid="{D5CDD505-2E9C-101B-9397-08002B2CF9AE}" pid="39" name="EMailLinks">
    <vt:lpwstr>EMailLinks</vt:lpwstr>
  </property>
  <property fmtid="{D5CDD505-2E9C-101B-9397-08002B2CF9AE}" pid="40" name="EMailRechts">
    <vt:lpwstr>EMailRechts</vt:lpwstr>
  </property>
  <property fmtid="{D5CDD505-2E9C-101B-9397-08002B2CF9AE}" pid="41" name="FirmaID">
    <vt:lpwstr>55</vt:lpwstr>
  </property>
  <property fmtid="{D5CDD505-2E9C-101B-9397-08002B2CF9AE}" pid="42" name="FirmaKennung">
    <vt:lpwstr>BD/ARP</vt:lpwstr>
  </property>
  <property fmtid="{D5CDD505-2E9C-101B-9397-08002B2CF9AE}" pid="43" name="FirmaKurzzeichen">
    <vt:lpwstr>BD</vt:lpwstr>
  </property>
  <property fmtid="{D5CDD505-2E9C-101B-9397-08002B2CF9AE}" pid="44" name="FirmaDirektion">
    <vt:lpwstr>Baudirektion</vt:lpwstr>
  </property>
  <property fmtid="{D5CDD505-2E9C-101B-9397-08002B2CF9AE}" pid="45" name="FirmaAmt">
    <vt:lpwstr>Amt für Raumplanung</vt:lpwstr>
  </property>
  <property fmtid="{D5CDD505-2E9C-101B-9397-08002B2CF9AE}" pid="46" name="FirmaDienststelle">
    <vt:lpwstr/>
  </property>
  <property fmtid="{D5CDD505-2E9C-101B-9397-08002B2CF9AE}" pid="47" name="BezeichnungImGruss">
    <vt:lpwstr>Amt für Raumplanung</vt:lpwstr>
  </property>
  <property fmtid="{D5CDD505-2E9C-101B-9397-08002B2CF9AE}" pid="48" name="FirmaAdresszeile1">
    <vt:lpwstr>Aabachstrasse 5</vt:lpwstr>
  </property>
  <property fmtid="{D5CDD505-2E9C-101B-9397-08002B2CF9AE}" pid="49" name="FirmaAdresszeile2">
    <vt:lpwstr/>
  </property>
  <property fmtid="{D5CDD505-2E9C-101B-9397-08002B2CF9AE}" pid="50" name="FirmaPostfach">
    <vt:lpwstr>Postfach</vt:lpwstr>
  </property>
  <property fmtid="{D5CDD505-2E9C-101B-9397-08002B2CF9AE}" pid="51" name="FirmaPLZPostfach">
    <vt:lpwstr>6301</vt:lpwstr>
  </property>
  <property fmtid="{D5CDD505-2E9C-101B-9397-08002B2CF9AE}" pid="52" name="FirmaPLZ">
    <vt:lpwstr>6300</vt:lpwstr>
  </property>
  <property fmtid="{D5CDD505-2E9C-101B-9397-08002B2CF9AE}" pid="53" name="FirmaOrt">
    <vt:lpwstr>Zug</vt:lpwstr>
  </property>
  <property fmtid="{D5CDD505-2E9C-101B-9397-08002B2CF9AE}" pid="54" name="FirmaTelefon">
    <vt:lpwstr>041 728 54 80</vt:lpwstr>
  </property>
  <property fmtid="{D5CDD505-2E9C-101B-9397-08002B2CF9AE}" pid="55" name="FirmaTelefax">
    <vt:lpwstr>041 728 54 89</vt:lpwstr>
  </property>
  <property fmtid="{D5CDD505-2E9C-101B-9397-08002B2CF9AE}" pid="56" name="FirmaEMail">
    <vt:lpwstr>info.arp@zg.ch</vt:lpwstr>
  </property>
  <property fmtid="{D5CDD505-2E9C-101B-9397-08002B2CF9AE}" pid="57" name="FirmaInternet">
    <vt:lpwstr>www.zg.ch/raumplanung</vt:lpwstr>
  </property>
  <property fmtid="{D5CDD505-2E9C-101B-9397-08002B2CF9AE}" pid="58" name="Adresse">
    <vt:lpwstr> </vt:lpwstr>
  </property>
  <property fmtid="{D5CDD505-2E9C-101B-9397-08002B2CF9AE}" pid="59" name="Versandart">
    <vt:lpwstr>Versandart</vt:lpwstr>
  </property>
  <property fmtid="{D5CDD505-2E9C-101B-9397-08002B2CF9AE}" pid="60" name="Kurzzeichen_UserDokumentersteller">
    <vt:lpwstr/>
  </property>
  <property fmtid="{D5CDD505-2E9C-101B-9397-08002B2CF9AE}" pid="61" name="KurzzeichenDokumentersteller">
    <vt:lpwstr>ARES</vt:lpwstr>
  </property>
  <property fmtid="{D5CDD505-2E9C-101B-9397-08002B2CF9AE}" pid="62" name="Dienstgrad">
    <vt:lpwstr/>
  </property>
  <property fmtid="{D5CDD505-2E9C-101B-9397-08002B2CF9AE}" pid="63" name="DienstgradLinks">
    <vt:lpwstr>DienstgradLinks</vt:lpwstr>
  </property>
  <property fmtid="{D5CDD505-2E9C-101B-9397-08002B2CF9AE}" pid="64" name="DienstgradRechts">
    <vt:lpwstr>DienstgradRechts</vt:lpwstr>
  </property>
  <property fmtid="{D5CDD505-2E9C-101B-9397-08002B2CF9AE}" pid="65" name="FirmaAbteilung">
    <vt:lpwstr/>
  </property>
  <property fmtid="{D5CDD505-2E9C-101B-9397-08002B2CF9AE}" pid="66" name="FirmaDienststelleZUPO">
    <vt:lpwstr/>
  </property>
  <property fmtid="{D5CDD505-2E9C-101B-9397-08002B2CF9AE}" pid="67" name="FirmaFachbereich">
    <vt:lpwstr/>
  </property>
  <property fmtid="{D5CDD505-2E9C-101B-9397-08002B2CF9AE}" pid="68" name="Adresse Kennung">
    <vt:lpwstr>Adresse Kennung</vt:lpwstr>
  </property>
  <property fmtid="{D5CDD505-2E9C-101B-9397-08002B2CF9AE}" pid="69" name="CompanyID">
    <vt:lpwstr>-1</vt:lpwstr>
  </property>
  <property fmtid="{D5CDD505-2E9C-101B-9397-08002B2CF9AE}" pid="70" name="FormularTitel">
    <vt:lpwstr> </vt:lpwstr>
  </property>
  <property fmtid="{D5CDD505-2E9C-101B-9397-08002B2CF9AE}" pid="71" name="FormularNr">
    <vt:lpwstr> </vt:lpwstr>
  </property>
  <property fmtid="{D5CDD505-2E9C-101B-9397-08002B2CF9AE}" pid="72" name="Erste Seite">
    <vt:lpwstr>Logo</vt:lpwstr>
  </property>
  <property fmtid="{D5CDD505-2E9C-101B-9397-08002B2CF9AE}" pid="73" name="Folgeseite">
    <vt:lpwstr>Logo</vt:lpwstr>
  </property>
  <property fmtid="{D5CDD505-2E9C-101B-9397-08002B2CF9AE}" pid="74" name="Sprache">
    <vt:lpwstr>Deutsch</vt:lpwstr>
  </property>
  <property fmtid="{D5CDD505-2E9C-101B-9397-08002B2CF9AE}" pid="75" name="Layout">
    <vt:lpwstr>Kanton Zug</vt:lpwstr>
  </property>
  <property fmtid="{D5CDD505-2E9C-101B-9397-08002B2CF9AE}" pid="76" name="Mutation">
    <vt:lpwstr>18.09.2009</vt:lpwstr>
  </property>
  <property fmtid="{D5CDD505-2E9C-101B-9397-08002B2CF9AE}" pid="77" name="BenutzerIDDokumentersteller">
    <vt:lpwstr>205355-1</vt:lpwstr>
  </property>
  <property fmtid="{D5CDD505-2E9C-101B-9397-08002B2CF9AE}" pid="78" name="NameDokumentersteller">
    <vt:lpwstr>Marti</vt:lpwstr>
  </property>
  <property fmtid="{D5CDD505-2E9C-101B-9397-08002B2CF9AE}" pid="79" name="VornameDokumentersteller">
    <vt:lpwstr>Andres</vt:lpwstr>
  </property>
  <property fmtid="{D5CDD505-2E9C-101B-9397-08002B2CF9AE}" pid="80" name="TitelDokumentersteller">
    <vt:lpwstr/>
  </property>
  <property fmtid="{D5CDD505-2E9C-101B-9397-08002B2CF9AE}" pid="81" name="DienstgradDokumentersteller">
    <vt:lpwstr/>
  </property>
  <property fmtid="{D5CDD505-2E9C-101B-9397-08002B2CF9AE}" pid="82" name="FunktionDokumentersteller">
    <vt:lpwstr>Projektleiter/in</vt:lpwstr>
  </property>
  <property fmtid="{D5CDD505-2E9C-101B-9397-08002B2CF9AE}" pid="83" name="Titel_UserDokumentersteller">
    <vt:lpwstr/>
  </property>
  <property fmtid="{D5CDD505-2E9C-101B-9397-08002B2CF9AE}" pid="84" name="Funktion_UserDokumentersteller">
    <vt:lpwstr/>
  </property>
  <property fmtid="{D5CDD505-2E9C-101B-9397-08002B2CF9AE}" pid="85" name="TelefonDirektDokumentersteller">
    <vt:lpwstr>041 728 54 77</vt:lpwstr>
  </property>
  <property fmtid="{D5CDD505-2E9C-101B-9397-08002B2CF9AE}" pid="86" name="TelefaxDirektDokumentersteller">
    <vt:lpwstr>041 728 54 89</vt:lpwstr>
  </property>
  <property fmtid="{D5CDD505-2E9C-101B-9397-08002B2CF9AE}" pid="87" name="EMailDokumentersteller">
    <vt:lpwstr>res.marti@zg.ch</vt:lpwstr>
  </property>
  <property fmtid="{D5CDD505-2E9C-101B-9397-08002B2CF9AE}" pid="88" name="FirmaAmtCouvert">
    <vt:lpwstr/>
  </property>
</Properties>
</file>